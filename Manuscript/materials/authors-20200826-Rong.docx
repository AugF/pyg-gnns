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6C" w:rsidRDefault="002C2A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114300" distR="114300">
            <wp:extent cx="1242695" cy="1741805"/>
            <wp:effectExtent l="0" t="0" r="6985" b="10795"/>
            <wp:docPr id="1" name="图片 1" descr="wangzhaok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ngzhaoka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C" w:rsidRDefault="002C2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Zhaokang</w:t>
      </w:r>
      <w:proofErr w:type="spellEnd"/>
      <w:r>
        <w:rPr>
          <w:rFonts w:ascii="Times New Roman" w:hAnsi="Times New Roman" w:cs="Times New Roman"/>
          <w:b/>
          <w:bCs/>
        </w:rPr>
        <w:t xml:space="preserve"> Wang</w:t>
      </w:r>
      <w:r>
        <w:rPr>
          <w:rFonts w:ascii="Times New Roman" w:hAnsi="Times New Roman" w:cs="Times New Roman"/>
        </w:rPr>
        <w:t xml:space="preserve"> received the BS degree in Nanjing University, China, in 2013. He is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towards the Ph.D. degree in Nanjing University. His research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 include large scale graph analysis algorithms and graph processing systems.</w:t>
      </w: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>
            <wp:extent cx="1285240" cy="1823720"/>
            <wp:effectExtent l="0" t="0" r="10160" b="5080"/>
            <wp:docPr id="3" name="图片 3" descr="个人照片_DPI300_gaitubao_270x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照片_DPI300_gaitubao_270x3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C" w:rsidRDefault="002C2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Yunpan</w:t>
      </w:r>
      <w:proofErr w:type="spellEnd"/>
      <w:r>
        <w:rPr>
          <w:rFonts w:ascii="Times New Roman" w:hAnsi="Times New Roman" w:cs="Times New Roman"/>
          <w:b/>
          <w:bCs/>
        </w:rPr>
        <w:t xml:space="preserve"> Wang</w:t>
      </w:r>
      <w:r>
        <w:rPr>
          <w:rFonts w:ascii="Times New Roman" w:hAnsi="Times New Roman" w:cs="Times New Roman"/>
        </w:rPr>
        <w:t xml:space="preserve"> received the BS degree in University of Electronic Science and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 of China in 2018. He is currently working towards the </w:t>
      </w:r>
      <w:del w:id="0" w:author="Dell" w:date="2020-08-26T17:39:00Z">
        <w:r w:rsidDel="00081FC7">
          <w:rPr>
            <w:rFonts w:ascii="Times New Roman" w:hAnsi="Times New Roman" w:cs="Times New Roman"/>
          </w:rPr>
          <w:delText xml:space="preserve">Master </w:delText>
        </w:r>
      </w:del>
      <w:ins w:id="1" w:author="Dell" w:date="2020-08-26T17:39:00Z">
        <w:r w:rsidR="00081FC7">
          <w:rPr>
            <w:rFonts w:ascii="Times New Roman" w:hAnsi="Times New Roman" w:cs="Times New Roman"/>
          </w:rPr>
          <w:t>m</w:t>
        </w:r>
        <w:r w:rsidR="00081FC7">
          <w:rPr>
            <w:rFonts w:ascii="Times New Roman" w:hAnsi="Times New Roman" w:cs="Times New Roman"/>
          </w:rPr>
          <w:t xml:space="preserve">aster </w:t>
        </w:r>
      </w:ins>
      <w:r>
        <w:rPr>
          <w:rFonts w:ascii="Times New Roman" w:hAnsi="Times New Roman" w:cs="Times New Roman"/>
        </w:rPr>
        <w:t>degree in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Nanjing University. His research interests include </w:t>
      </w:r>
      <w:r>
        <w:rPr>
          <w:rFonts w:ascii="Times New Roman" w:hAnsi="Times New Roman" w:cs="Times New Roman" w:hint="eastAsia"/>
        </w:rPr>
        <w:t>distribute</w:t>
      </w:r>
      <w:ins w:id="2" w:author="Dell" w:date="2020-08-26T17:38:00Z">
        <w:r w:rsidR="004F3465">
          <w:rPr>
            <w:rFonts w:ascii="Times New Roman" w:hAnsi="Times New Roman" w:cs="Times New Roman" w:hint="eastAsia"/>
          </w:rPr>
          <w:t>d</w:t>
        </w:r>
      </w:ins>
      <w:r>
        <w:rPr>
          <w:rFonts w:ascii="Times New Roman" w:hAnsi="Times New Roman" w:cs="Times New Roman" w:hint="eastAsia"/>
        </w:rPr>
        <w:t xml:space="preserve"> deep learning</w:t>
      </w:r>
      <w:del w:id="3" w:author="Dell" w:date="2020-08-26T17:39:00Z">
        <w:r w:rsidDel="00872DF3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, graph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syste</w:t>
      </w:r>
      <w:r>
        <w:rPr>
          <w:rFonts w:ascii="Times New Roman" w:hAnsi="Times New Roman" w:cs="Times New Roman"/>
        </w:rPr>
        <w:t>ms.</w:t>
      </w: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>
            <wp:extent cx="1122045" cy="1591945"/>
            <wp:effectExtent l="0" t="0" r="1905" b="8255"/>
            <wp:docPr id="5" name="图片 5" descr="yuanchunf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uanchunfe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C" w:rsidRDefault="002C2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Chunfeng</w:t>
      </w:r>
      <w:proofErr w:type="spellEnd"/>
      <w:r>
        <w:rPr>
          <w:rFonts w:ascii="Times New Roman" w:hAnsi="Times New Roman" w:cs="Times New Roman"/>
          <w:b/>
          <w:bCs/>
        </w:rPr>
        <w:t xml:space="preserve"> Yuan</w:t>
      </w:r>
      <w:r>
        <w:rPr>
          <w:rFonts w:ascii="Times New Roman" w:hAnsi="Times New Roman" w:cs="Times New Roman"/>
        </w:rPr>
        <w:t xml:space="preserve"> is currently a professor in the computer science department and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Key Laboratory for Novel Software Technology, Nanjing University, China.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received her bachelor and master degrees in computer science from Nanjing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University. He</w:t>
      </w:r>
      <w:r>
        <w:rPr>
          <w:rFonts w:ascii="Times New Roman" w:hAnsi="Times New Roman" w:cs="Times New Roman"/>
        </w:rPr>
        <w:t>r main research interests include computer architecture, parallel and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computing and information retrieval.</w:t>
      </w: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BD2A6C">
      <w:pPr>
        <w:rPr>
          <w:rFonts w:ascii="Times New Roman" w:hAnsi="Times New Roman" w:cs="Times New Roman"/>
          <w:b/>
          <w:bCs/>
        </w:rPr>
      </w:pPr>
    </w:p>
    <w:p w:rsidR="00BD2A6C" w:rsidRDefault="002C2A0D">
      <w:pPr>
        <w:rPr>
          <w:rFonts w:ascii="Times New Roman" w:hAnsi="Times New Roman" w:cs="Times New Roman"/>
          <w:b/>
          <w:bCs/>
        </w:rPr>
      </w:pPr>
      <w:del w:id="4" w:author="Dell" w:date="2020-08-26T17:39:00Z">
        <w:r w:rsidDel="002C2A0D">
          <w:rPr>
            <w:rFonts w:ascii="Times New Roman" w:hAnsi="Times New Roman" w:cs="Times New Roman" w:hint="eastAsia"/>
            <w:b/>
            <w:bCs/>
            <w:noProof/>
          </w:rPr>
          <w:drawing>
            <wp:inline distT="0" distB="0" distL="114300" distR="114300">
              <wp:extent cx="1268730" cy="1731010"/>
              <wp:effectExtent l="0" t="0" r="11430" b="6350"/>
              <wp:docPr id="4" name="图片 4" descr="guro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 descr="gurong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8730" cy="17310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" w:author="Dell" w:date="2020-08-26T17:40:00Z">
        <w:r>
          <w:rPr>
            <w:rFonts w:ascii="Times New Roman" w:hAnsi="Times New Roman" w:cs="Times New Roman"/>
            <w:b/>
            <w:bCs/>
            <w:noProof/>
          </w:rPr>
          <w:drawing>
            <wp:inline distT="0" distB="0" distL="0" distR="0">
              <wp:extent cx="1234440" cy="1520637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2015-04-08 003114.jp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7509" cy="1536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D2A6C" w:rsidRDefault="002C2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Rong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Gu</w:t>
      </w:r>
      <w:proofErr w:type="spellEnd"/>
      <w:r>
        <w:rPr>
          <w:rFonts w:ascii="Times New Roman" w:hAnsi="Times New Roman" w:cs="Times New Roman"/>
        </w:rPr>
        <w:t xml:space="preserve"> is an </w:t>
      </w:r>
      <w:del w:id="6" w:author="Dell" w:date="2020-08-26T17:40:00Z">
        <w:r w:rsidDel="002C2A0D">
          <w:rPr>
            <w:rFonts w:ascii="Times New Roman" w:hAnsi="Times New Roman" w:cs="Times New Roman"/>
          </w:rPr>
          <w:delText xml:space="preserve">assistant </w:delText>
        </w:r>
      </w:del>
      <w:ins w:id="7" w:author="Dell" w:date="2020-08-26T17:40:00Z">
        <w:r>
          <w:rPr>
            <w:rFonts w:ascii="Times New Roman" w:hAnsi="Times New Roman" w:cs="Times New Roman"/>
          </w:rPr>
          <w:t>associate</w:t>
        </w:r>
        <w:r>
          <w:rPr>
            <w:rFonts w:ascii="Times New Roman" w:hAnsi="Times New Roman" w:cs="Times New Roman"/>
          </w:rPr>
          <w:t xml:space="preserve"> </w:t>
        </w:r>
      </w:ins>
      <w:bookmarkStart w:id="8" w:name="_GoBack"/>
      <w:bookmarkEnd w:id="8"/>
      <w:r>
        <w:rPr>
          <w:rFonts w:ascii="Times New Roman" w:hAnsi="Times New Roman" w:cs="Times New Roman"/>
        </w:rPr>
        <w:t>researcher at State Key Laboratory for Novel Software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Technology, Nanjing University, China. Dr. </w:t>
      </w:r>
      <w:proofErr w:type="spellStart"/>
      <w:r>
        <w:rPr>
          <w:rFonts w:ascii="Times New Roman" w:hAnsi="Times New Roman" w:cs="Times New Roman"/>
        </w:rPr>
        <w:t>Gu</w:t>
      </w:r>
      <w:proofErr w:type="spellEnd"/>
      <w:r>
        <w:rPr>
          <w:rFonts w:ascii="Times New Roman" w:hAnsi="Times New Roman" w:cs="Times New Roman"/>
        </w:rPr>
        <w:t xml:space="preserve"> received </w:t>
      </w:r>
      <w:r>
        <w:rPr>
          <w:rFonts w:ascii="Times New Roman" w:hAnsi="Times New Roman" w:cs="Times New Roman"/>
        </w:rPr>
        <w:t>the Ph.D. degree in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from Nanjing University in December 2016. His research interests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parallel computing, distributed systems and distributed machine learning.</w:t>
      </w: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>
            <wp:extent cx="1263650" cy="1772285"/>
            <wp:effectExtent l="0" t="0" r="1270" b="10795"/>
            <wp:docPr id="6" name="图片 6" descr="huangyi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uangyihu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C" w:rsidRDefault="002C2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Yihua</w:t>
      </w:r>
      <w:proofErr w:type="spellEnd"/>
      <w:r>
        <w:rPr>
          <w:rFonts w:ascii="Times New Roman" w:hAnsi="Times New Roman" w:cs="Times New Roman"/>
          <w:b/>
          <w:bCs/>
        </w:rPr>
        <w:t xml:space="preserve"> Huang</w:t>
      </w:r>
      <w:r>
        <w:rPr>
          <w:rFonts w:ascii="Times New Roman" w:hAnsi="Times New Roman" w:cs="Times New Roman"/>
        </w:rPr>
        <w:t xml:space="preserve"> is currently a professor in computer science department </w:t>
      </w:r>
      <w:r>
        <w:rPr>
          <w:rFonts w:ascii="Times New Roman" w:hAnsi="Times New Roman" w:cs="Times New Roman"/>
        </w:rPr>
        <w:t>and State Key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for Novel Software Technology, Nanjing University, China. He received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bachelor, master and Ph.D. degrees in computer science from Nanjing University.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main research interests include parallel and distributed computing, big </w:t>
      </w:r>
      <w:r>
        <w:rPr>
          <w:rFonts w:ascii="Times New Roman" w:hAnsi="Times New Roman" w:cs="Times New Roman"/>
        </w:rPr>
        <w:t>data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processing, distributed machine learning algorithm and system, and Web</w:t>
      </w:r>
    </w:p>
    <w:p w:rsidR="00BD2A6C" w:rsidRDefault="002C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mining.</w:t>
      </w: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BD2A6C">
      <w:pPr>
        <w:rPr>
          <w:rFonts w:ascii="Times New Roman" w:hAnsi="Times New Roman" w:cs="Times New Roman"/>
        </w:rPr>
      </w:pPr>
    </w:p>
    <w:p w:rsidR="00BD2A6C" w:rsidRDefault="00BD2A6C">
      <w:pPr>
        <w:rPr>
          <w:rFonts w:ascii="Times New Roman" w:hAnsi="Times New Roman" w:cs="Times New Roman"/>
        </w:rPr>
      </w:pPr>
    </w:p>
    <w:sectPr w:rsidR="00BD2A6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FC7"/>
    <w:rsid w:val="00172A27"/>
    <w:rsid w:val="002C2A0D"/>
    <w:rsid w:val="004F3465"/>
    <w:rsid w:val="00872DF3"/>
    <w:rsid w:val="00BD2A6C"/>
    <w:rsid w:val="3BBF00EB"/>
    <w:rsid w:val="626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5622"/>
  <w15:docId w15:val="{E7DBB803-FE65-4E6B-81F7-E8D3847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hikk</dc:creator>
  <cp:lastModifiedBy>Dell</cp:lastModifiedBy>
  <cp:revision>5</cp:revision>
  <dcterms:created xsi:type="dcterms:W3CDTF">2020-07-16T20:07:00Z</dcterms:created>
  <dcterms:modified xsi:type="dcterms:W3CDTF">2020-08-26T09:40:00Z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