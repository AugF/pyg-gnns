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F2C" w:rsidRDefault="00986EBD">
      <w:r>
        <w:t>Dear Editor,</w:t>
      </w:r>
    </w:p>
    <w:p w:rsidR="00CA2F2C" w:rsidRDefault="00CA2F2C"/>
    <w:p w:rsidR="00CA2F2C" w:rsidRDefault="00986EBD">
      <w:r>
        <w:t>We are pleased to submit our manuscript entitled</w:t>
      </w:r>
      <w:r>
        <w:rPr>
          <w:rFonts w:hint="eastAsia"/>
        </w:rPr>
        <w:t xml:space="preserve"> </w:t>
      </w:r>
      <w:r w:rsidR="001F59C6">
        <w:t>‘</w:t>
      </w:r>
      <w:r w:rsidR="001F59C6" w:rsidRPr="001F59C6">
        <w:rPr>
          <w:i/>
        </w:rPr>
        <w:t>Empirical Analysis of the Performance Bottleneck in Graph Neural Network Training</w:t>
      </w:r>
      <w:r w:rsidR="001F59C6">
        <w:rPr>
          <w:i/>
        </w:rPr>
        <w:t>’</w:t>
      </w:r>
      <w:r>
        <w:t xml:space="preserve"> for your consideration</w:t>
      </w:r>
      <w:r>
        <w:t xml:space="preserve">. Our manuscript is in the scope of </w:t>
      </w:r>
      <w:r w:rsidR="00AF08C7" w:rsidRPr="00AF08C7">
        <w:t>efficiency performance analysis of AI training</w:t>
      </w:r>
      <w:r>
        <w:t xml:space="preserve">. We believe readers of </w:t>
      </w:r>
      <w:r w:rsidR="00AF08C7" w:rsidRPr="00AF08C7">
        <w:t xml:space="preserve">Future Generation Computer Systems(FGCS) </w:t>
      </w:r>
      <w:r>
        <w:t>will be</w:t>
      </w:r>
      <w:r>
        <w:rPr>
          <w:rFonts w:hint="eastAsia"/>
        </w:rPr>
        <w:t xml:space="preserve"> </w:t>
      </w:r>
      <w:r>
        <w:t>very interested in our work.</w:t>
      </w:r>
    </w:p>
    <w:p w:rsidR="00CA2F2C" w:rsidRDefault="00CA2F2C"/>
    <w:p w:rsidR="00CA2F2C" w:rsidRDefault="00986EBD">
      <w:r>
        <w:rPr>
          <w:rFonts w:hint="eastAsia"/>
        </w:rPr>
        <w:t xml:space="preserve">Graph neural network(GNN) has become a </w:t>
      </w:r>
      <w:ins w:id="0" w:author="Dell" w:date="2020-08-26T17:55:00Z">
        <w:r w:rsidR="00CD1070">
          <w:t xml:space="preserve">popular </w:t>
        </w:r>
        <w:r w:rsidR="00CD1070">
          <w:rPr>
            <w:rFonts w:hint="eastAsia"/>
          </w:rPr>
          <w:t xml:space="preserve">research </w:t>
        </w:r>
        <w:r w:rsidR="00CD1070">
          <w:t>area</w:t>
        </w:r>
      </w:ins>
      <w:del w:id="1" w:author="Dell" w:date="2020-08-26T17:55:00Z">
        <w:r w:rsidDel="00CD1070">
          <w:rPr>
            <w:rFonts w:hint="eastAsia"/>
          </w:rPr>
          <w:delText>r</w:delText>
        </w:r>
      </w:del>
      <w:ins w:id="2" w:author="Dell" w:date="2020-08-26T17:55:00Z">
        <w:r w:rsidR="00CD1070" w:rsidDel="00CD1070">
          <w:rPr>
            <w:rFonts w:hint="eastAsia"/>
          </w:rPr>
          <w:t xml:space="preserve"> </w:t>
        </w:r>
      </w:ins>
      <w:del w:id="3" w:author="Dell" w:date="2020-08-26T17:55:00Z">
        <w:r w:rsidDel="00CD1070">
          <w:rPr>
            <w:rFonts w:hint="eastAsia"/>
          </w:rPr>
          <w:delText>esearch hotspot</w:delText>
        </w:r>
        <w:r w:rsidDel="00615DD1">
          <w:rPr>
            <w:rFonts w:hint="eastAsia"/>
          </w:rPr>
          <w:delText xml:space="preserve"> </w:delText>
        </w:r>
      </w:del>
      <w:r>
        <w:rPr>
          <w:rFonts w:hint="eastAsia"/>
        </w:rPr>
        <w:t>in</w:t>
      </w:r>
      <w:r>
        <w:rPr>
          <w:rFonts w:hint="eastAsia"/>
        </w:rPr>
        <w:t xml:space="preserve"> the field of artificial intelligence due to the state-of-the-art performance achieved in graph-related</w:t>
      </w:r>
      <w:ins w:id="4" w:author="Dell" w:date="2020-08-26T17:56:00Z">
        <w:r w:rsidR="00F37103">
          <w:t xml:space="preserve"> applications</w:t>
        </w:r>
      </w:ins>
      <w:r>
        <w:rPr>
          <w:rFonts w:hint="eastAsia"/>
        </w:rPr>
        <w:t xml:space="preserve">. At the same time, various </w:t>
      </w:r>
      <w:del w:id="5" w:author="Dell" w:date="2020-08-26T17:56:00Z">
        <w:r w:rsidDel="000C4C2B">
          <w:rPr>
            <w:rFonts w:hint="eastAsia"/>
          </w:rPr>
          <w:delText xml:space="preserve">of </w:delText>
        </w:r>
      </w:del>
      <w:r>
        <w:rPr>
          <w:rFonts w:hint="eastAsia"/>
        </w:rPr>
        <w:t>graph neural network parallel or distributed system</w:t>
      </w:r>
      <w:ins w:id="6" w:author="Dell" w:date="2020-08-26T17:56:00Z">
        <w:r w:rsidR="000C4C2B">
          <w:t>s</w:t>
        </w:r>
      </w:ins>
      <w:r>
        <w:rPr>
          <w:rFonts w:hint="eastAsia"/>
        </w:rPr>
        <w:t xml:space="preserve"> </w:t>
      </w:r>
      <w:del w:id="7" w:author="Dell" w:date="2020-08-26T17:56:00Z">
        <w:r w:rsidDel="000C4C2B">
          <w:rPr>
            <w:rFonts w:hint="eastAsia"/>
          </w:rPr>
          <w:delText xml:space="preserve">has </w:delText>
        </w:r>
      </w:del>
      <w:ins w:id="8" w:author="Dell" w:date="2020-08-26T17:56:00Z">
        <w:r w:rsidR="000C4C2B">
          <w:rPr>
            <w:rFonts w:hint="eastAsia"/>
          </w:rPr>
          <w:t>ha</w:t>
        </w:r>
        <w:r w:rsidR="000C4C2B">
          <w:t>ve</w:t>
        </w:r>
        <w:r w:rsidR="008F0163">
          <w:t xml:space="preserve"> emerged</w:t>
        </w:r>
      </w:ins>
      <w:del w:id="9" w:author="Dell" w:date="2020-08-26T17:56:00Z">
        <w:r w:rsidDel="008F0163">
          <w:rPr>
            <w:rFonts w:hint="eastAsia"/>
          </w:rPr>
          <w:delText>appeared one after anothe</w:delText>
        </w:r>
        <w:r w:rsidDel="008F0163">
          <w:rPr>
            <w:rFonts w:hint="eastAsia"/>
          </w:rPr>
          <w:delText>r</w:delText>
        </w:r>
      </w:del>
      <w:r>
        <w:rPr>
          <w:rFonts w:hint="eastAsia"/>
        </w:rPr>
        <w:t xml:space="preserve">. These systems have </w:t>
      </w:r>
      <w:del w:id="10" w:author="Dell" w:date="2020-08-26T17:56:00Z">
        <w:r w:rsidDel="00A94BE5">
          <w:rPr>
            <w:rFonts w:hint="eastAsia"/>
          </w:rPr>
          <w:delText xml:space="preserve">used </w:delText>
        </w:r>
      </w:del>
      <w:ins w:id="11" w:author="Dell" w:date="2020-08-26T17:56:00Z">
        <w:r w:rsidR="00A94BE5">
          <w:t xml:space="preserve">adopted different </w:t>
        </w:r>
      </w:ins>
      <w:del w:id="12" w:author="Dell" w:date="2020-08-26T17:56:00Z">
        <w:r w:rsidDel="00A94BE5">
          <w:rPr>
            <w:rFonts w:hint="eastAsia"/>
          </w:rPr>
          <w:delText xml:space="preserve">their own </w:delText>
        </w:r>
      </w:del>
      <w:r>
        <w:rPr>
          <w:rFonts w:hint="eastAsia"/>
        </w:rPr>
        <w:t>skil</w:t>
      </w:r>
      <w:r>
        <w:rPr>
          <w:rFonts w:hint="eastAsia"/>
        </w:rPr>
        <w:t>ls in implement</w:t>
      </w:r>
      <w:ins w:id="13" w:author="Dell" w:date="2020-08-26T17:56:00Z">
        <w:r w:rsidR="00A94BE5">
          <w:t>ation</w:t>
        </w:r>
      </w:ins>
      <w:r>
        <w:rPr>
          <w:rFonts w:hint="eastAsia"/>
        </w:rPr>
        <w:t xml:space="preserve">. However, there </w:t>
      </w:r>
      <w:del w:id="14" w:author="Dell" w:date="2020-08-26T17:57:00Z">
        <w:r w:rsidDel="00A42ED9">
          <w:rPr>
            <w:rFonts w:hint="eastAsia"/>
          </w:rPr>
          <w:delText xml:space="preserve">are </w:delText>
        </w:r>
      </w:del>
      <w:ins w:id="15" w:author="Dell" w:date="2020-08-26T17:57:00Z">
        <w:r w:rsidR="00A42ED9">
          <w:t xml:space="preserve">exist </w:t>
        </w:r>
      </w:ins>
      <w:del w:id="16" w:author="Dell" w:date="2020-08-26T17:57:00Z">
        <w:r w:rsidDel="00E06E48">
          <w:rPr>
            <w:rFonts w:hint="eastAsia"/>
          </w:rPr>
          <w:delText xml:space="preserve">very </w:delText>
        </w:r>
      </w:del>
      <w:ins w:id="17" w:author="Dell" w:date="2020-08-26T17:57:00Z">
        <w:r w:rsidR="00E06E48">
          <w:t xml:space="preserve">little </w:t>
        </w:r>
      </w:ins>
      <w:del w:id="18" w:author="Dell" w:date="2020-08-26T17:57:00Z">
        <w:r w:rsidDel="00E06E48">
          <w:rPr>
            <w:rFonts w:hint="eastAsia"/>
          </w:rPr>
          <w:delText xml:space="preserve">few </w:delText>
        </w:r>
      </w:del>
      <w:r>
        <w:rPr>
          <w:rFonts w:hint="eastAsia"/>
        </w:rPr>
        <w:t>work</w:t>
      </w:r>
      <w:del w:id="19" w:author="Dell" w:date="2020-08-26T17:57:00Z">
        <w:r w:rsidDel="00A42ED9">
          <w:rPr>
            <w:rFonts w:hint="eastAsia"/>
          </w:rPr>
          <w:delText>s</w:delText>
        </w:r>
      </w:del>
      <w:r>
        <w:rPr>
          <w:rFonts w:hint="eastAsia"/>
        </w:rPr>
        <w:t xml:space="preserve"> to discuss </w:t>
      </w:r>
      <w:ins w:id="20" w:author="Dell" w:date="2020-08-26T17:57:00Z">
        <w:r w:rsidR="0047773C">
          <w:t xml:space="preserve">or analyze </w:t>
        </w:r>
      </w:ins>
      <w:r>
        <w:rPr>
          <w:rFonts w:hint="eastAsia"/>
        </w:rPr>
        <w:t>the performance bottleneck on GNN training</w:t>
      </w:r>
      <w:ins w:id="21" w:author="Dell" w:date="2020-08-26T17:57:00Z">
        <w:r w:rsidR="007B2E7F">
          <w:t xml:space="preserve"> in depth</w:t>
        </w:r>
      </w:ins>
      <w:r>
        <w:rPr>
          <w:rFonts w:hint="eastAsia"/>
        </w:rPr>
        <w:t>.</w:t>
      </w:r>
    </w:p>
    <w:p w:rsidR="00CA2F2C" w:rsidRDefault="00CA2F2C"/>
    <w:p w:rsidR="00CA2F2C" w:rsidRDefault="00986EBD">
      <w:r>
        <w:rPr>
          <w:rFonts w:hint="eastAsia"/>
        </w:rPr>
        <w:t>In this study, we select typical graph neural networks by complexity of vertex/edge calculation</w:t>
      </w:r>
      <w:ins w:id="22" w:author="Dell" w:date="2020-08-26T17:57:00Z">
        <w:r w:rsidR="00E857F5">
          <w:t xml:space="preserve"> for evaluation</w:t>
        </w:r>
      </w:ins>
      <w:r>
        <w:rPr>
          <w:rFonts w:hint="eastAsia"/>
        </w:rPr>
        <w:t>. We analyze the performance bottleneck by breaking do</w:t>
      </w:r>
      <w:r>
        <w:rPr>
          <w:rFonts w:hint="eastAsia"/>
        </w:rPr>
        <w:t xml:space="preserve">wn </w:t>
      </w:r>
      <w:ins w:id="23" w:author="Dell" w:date="2020-08-26T17:57:00Z">
        <w:r w:rsidR="005709F8">
          <w:t xml:space="preserve">the </w:t>
        </w:r>
      </w:ins>
      <w:r>
        <w:rPr>
          <w:rFonts w:hint="eastAsia"/>
        </w:rPr>
        <w:t xml:space="preserve">training time, </w:t>
      </w:r>
      <w:del w:id="24" w:author="Dell" w:date="2020-08-26T17:58:00Z">
        <w:r w:rsidDel="00FF7E30">
          <w:rPr>
            <w:rFonts w:hint="eastAsia"/>
          </w:rPr>
          <w:delText xml:space="preserve">study </w:delText>
        </w:r>
      </w:del>
      <w:ins w:id="25" w:author="Dell" w:date="2020-08-26T17:58:00Z">
        <w:r w:rsidR="00FF7E30">
          <w:t xml:space="preserve">verify </w:t>
        </w:r>
      </w:ins>
      <w:r>
        <w:rPr>
          <w:rFonts w:hint="eastAsia"/>
        </w:rPr>
        <w:t xml:space="preserve">the </w:t>
      </w:r>
      <w:del w:id="26" w:author="Dell" w:date="2020-08-26T17:58:00Z">
        <w:r w:rsidDel="00FF7E30">
          <w:rPr>
            <w:rFonts w:hint="eastAsia"/>
          </w:rPr>
          <w:delText xml:space="preserve">affects </w:delText>
        </w:r>
      </w:del>
      <w:ins w:id="27" w:author="Dell" w:date="2020-08-26T17:58:00Z">
        <w:r w:rsidR="00FF7E30">
          <w:t xml:space="preserve">effects </w:t>
        </w:r>
      </w:ins>
      <w:r>
        <w:rPr>
          <w:rFonts w:hint="eastAsia"/>
        </w:rPr>
        <w:t xml:space="preserve">of hyper-parameters </w:t>
      </w:r>
      <w:ins w:id="28" w:author="Dell" w:date="2020-08-26T17:58:00Z">
        <w:r w:rsidR="00D73D73">
          <w:t xml:space="preserve">tuning </w:t>
        </w:r>
      </w:ins>
      <w:r>
        <w:rPr>
          <w:rFonts w:hint="eastAsia"/>
        </w:rPr>
        <w:t xml:space="preserve">and sampling </w:t>
      </w:r>
      <w:ins w:id="29" w:author="Dell" w:date="2020-08-26T17:58:00Z">
        <w:r w:rsidR="00D73D73" w:rsidRPr="00D73D73">
          <w:t>technics</w:t>
        </w:r>
        <w:r w:rsidR="00D73D73" w:rsidRPr="00D73D73" w:rsidDel="00D73D73">
          <w:rPr>
            <w:rFonts w:hint="eastAsia"/>
          </w:rPr>
          <w:t xml:space="preserve"> </w:t>
        </w:r>
      </w:ins>
      <w:del w:id="30" w:author="Dell" w:date="2020-08-26T17:58:00Z">
        <w:r w:rsidDel="00D73D73">
          <w:rPr>
            <w:rFonts w:hint="eastAsia"/>
          </w:rPr>
          <w:delText>technology</w:delText>
        </w:r>
        <w:r w:rsidDel="00D73D73">
          <w:rPr>
            <w:rFonts w:hint="eastAsia"/>
          </w:rPr>
          <w:delText xml:space="preserve"> </w:delText>
        </w:r>
      </w:del>
      <w:r>
        <w:rPr>
          <w:rFonts w:hint="eastAsia"/>
        </w:rPr>
        <w:t xml:space="preserve">and </w:t>
      </w:r>
      <w:del w:id="31" w:author="Dell" w:date="2020-08-26T17:58:00Z">
        <w:r w:rsidDel="001A15A6">
          <w:rPr>
            <w:rFonts w:hint="eastAsia"/>
          </w:rPr>
          <w:delText xml:space="preserve">find </w:delText>
        </w:r>
      </w:del>
      <w:ins w:id="32" w:author="Dell" w:date="2020-08-26T17:58:00Z">
        <w:r w:rsidR="001A15A6">
          <w:t xml:space="preserve">explore </w:t>
        </w:r>
      </w:ins>
      <w:del w:id="33" w:author="Dell" w:date="2020-08-26T17:58:00Z">
        <w:r w:rsidDel="001A15A6">
          <w:rPr>
            <w:rFonts w:hint="eastAsia"/>
          </w:rPr>
          <w:delText xml:space="preserve">factors of </w:delText>
        </w:r>
      </w:del>
      <w:r>
        <w:rPr>
          <w:rFonts w:hint="eastAsia"/>
        </w:rPr>
        <w:t>memory usage</w:t>
      </w:r>
      <w:ins w:id="34" w:author="Dell" w:date="2020-08-26T17:58:00Z">
        <w:r w:rsidR="001A15A6">
          <w:t xml:space="preserve"> </w:t>
        </w:r>
        <w:r w:rsidR="001A15A6">
          <w:rPr>
            <w:rFonts w:hint="eastAsia"/>
          </w:rPr>
          <w:t>factors</w:t>
        </w:r>
        <w:r w:rsidR="00D22D40">
          <w:t>.</w:t>
        </w:r>
      </w:ins>
      <w:del w:id="35" w:author="Dell" w:date="2020-08-26T17:58:00Z">
        <w:r w:rsidDel="00D22D40">
          <w:rPr>
            <w:rFonts w:hint="eastAsia"/>
          </w:rPr>
          <w:delText>.</w:delText>
        </w:r>
      </w:del>
      <w:r>
        <w:rPr>
          <w:rFonts w:hint="eastAsia"/>
        </w:rPr>
        <w:t xml:space="preserve"> We finally put forward some key findings for GNN training. It will be interesting to researchers in the field of system and architecture of GN</w:t>
      </w:r>
      <w:r>
        <w:rPr>
          <w:rFonts w:hint="eastAsia"/>
        </w:rPr>
        <w:t xml:space="preserve">Ns. </w:t>
      </w:r>
    </w:p>
    <w:p w:rsidR="00CA2F2C" w:rsidRDefault="00CA2F2C"/>
    <w:p w:rsidR="00CA2F2C" w:rsidRDefault="00986EBD">
      <w:r>
        <w:t xml:space="preserve">We confirm that this work is original. It has not been published nor </w:t>
      </w:r>
      <w:bookmarkStart w:id="36" w:name="_GoBack"/>
      <w:bookmarkEnd w:id="36"/>
      <w:del w:id="37" w:author="Dell" w:date="2020-08-26T18:00:00Z">
        <w:r w:rsidDel="00457CA9">
          <w:delText xml:space="preserve">has it been </w:delText>
        </w:r>
      </w:del>
      <w:r>
        <w:t>submitted simultaneously</w:t>
      </w:r>
      <w:r>
        <w:rPr>
          <w:rFonts w:hint="eastAsia"/>
        </w:rPr>
        <w:t xml:space="preserve"> </w:t>
      </w:r>
      <w:r>
        <w:t>elsewhere.</w:t>
      </w:r>
      <w:r>
        <w:rPr>
          <w:rFonts w:hint="eastAsia"/>
        </w:rPr>
        <w:t xml:space="preserve"> </w:t>
      </w:r>
      <w:r>
        <w:t>All authors have checked the manuscript and have agreed on the submission.</w:t>
      </w:r>
    </w:p>
    <w:p w:rsidR="00CA2F2C" w:rsidRDefault="00CA2F2C"/>
    <w:p w:rsidR="00CA2F2C" w:rsidRDefault="00986EBD">
      <w:r>
        <w:t>Thank you very much for your attention and consideration.</w:t>
      </w:r>
      <w:r>
        <w:t xml:space="preserve"> We are looking forward to your reply.</w:t>
      </w:r>
    </w:p>
    <w:p w:rsidR="00CA2F2C" w:rsidRDefault="00CA2F2C"/>
    <w:p w:rsidR="00CA2F2C" w:rsidRDefault="00986EBD">
      <w:r>
        <w:t>Sincerely yours,</w:t>
      </w:r>
    </w:p>
    <w:p w:rsidR="00CA2F2C" w:rsidRDefault="00CA2F2C"/>
    <w:p w:rsidR="00CA2F2C" w:rsidRDefault="00986EBD">
      <w:r>
        <w:t>Rong Gu, Ph.D., Associate Researcher</w:t>
      </w:r>
    </w:p>
    <w:p w:rsidR="00CA2F2C" w:rsidRDefault="00986EBD">
      <w:r>
        <w:t>Yihua Huang, Ph.D., Professor</w:t>
      </w:r>
    </w:p>
    <w:p w:rsidR="00CA2F2C" w:rsidRDefault="00986EBD">
      <w:r>
        <w:t>Department of Computer Science and Technology, Nanjing University</w:t>
      </w:r>
    </w:p>
    <w:p w:rsidR="00CA2F2C" w:rsidRDefault="00986EBD">
      <w:r>
        <w:t>No. 163 Xianlin Avenue, Nanjing, 210023, Jiangsu Province, China</w:t>
      </w:r>
    </w:p>
    <w:p w:rsidR="00CA2F2C" w:rsidRDefault="00986EBD">
      <w:r>
        <w:t>E-mail: Rong Gu (gurong@nju.edu.cn), Yihua Huang (yhuang@nju.edu.cn)</w:t>
      </w:r>
    </w:p>
    <w:sectPr w:rsidR="00CA2F2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EBD" w:rsidRDefault="00986EBD" w:rsidP="001F59C6">
      <w:r>
        <w:separator/>
      </w:r>
    </w:p>
  </w:endnote>
  <w:endnote w:type="continuationSeparator" w:id="0">
    <w:p w:rsidR="00986EBD" w:rsidRDefault="00986EBD" w:rsidP="001F5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EBD" w:rsidRDefault="00986EBD" w:rsidP="001F59C6">
      <w:r>
        <w:separator/>
      </w:r>
    </w:p>
  </w:footnote>
  <w:footnote w:type="continuationSeparator" w:id="0">
    <w:p w:rsidR="00986EBD" w:rsidRDefault="00986EBD" w:rsidP="001F59C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C2B"/>
    <w:rsid w:val="00147C0F"/>
    <w:rsid w:val="00172A27"/>
    <w:rsid w:val="0018091B"/>
    <w:rsid w:val="001A15A6"/>
    <w:rsid w:val="001F59C6"/>
    <w:rsid w:val="00457CA9"/>
    <w:rsid w:val="0047773C"/>
    <w:rsid w:val="00530456"/>
    <w:rsid w:val="005709F8"/>
    <w:rsid w:val="005C25C9"/>
    <w:rsid w:val="00615DD1"/>
    <w:rsid w:val="007B2E7F"/>
    <w:rsid w:val="007D5723"/>
    <w:rsid w:val="008F0163"/>
    <w:rsid w:val="00986EBD"/>
    <w:rsid w:val="00A42ED9"/>
    <w:rsid w:val="00A94BE5"/>
    <w:rsid w:val="00AF08C7"/>
    <w:rsid w:val="00B123D0"/>
    <w:rsid w:val="00CA2F2C"/>
    <w:rsid w:val="00CD1070"/>
    <w:rsid w:val="00D22D40"/>
    <w:rsid w:val="00D73D73"/>
    <w:rsid w:val="00E06E48"/>
    <w:rsid w:val="00E857F5"/>
    <w:rsid w:val="00F37103"/>
    <w:rsid w:val="00FF7E30"/>
    <w:rsid w:val="3B7E3581"/>
    <w:rsid w:val="4AFEE938"/>
    <w:rsid w:val="544E41C0"/>
    <w:rsid w:val="5BE3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9384D3"/>
  <w15:docId w15:val="{B4605842-DE1B-4669-A066-12D07EAA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F5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F59C6"/>
    <w:rPr>
      <w:kern w:val="2"/>
      <w:sz w:val="18"/>
      <w:szCs w:val="18"/>
    </w:rPr>
  </w:style>
  <w:style w:type="paragraph" w:styleId="a5">
    <w:name w:val="footer"/>
    <w:basedOn w:val="a"/>
    <w:link w:val="a6"/>
    <w:rsid w:val="001F5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F59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AugF</dc:creator>
  <cp:lastModifiedBy>Dell</cp:lastModifiedBy>
  <cp:revision>26</cp:revision>
  <dcterms:created xsi:type="dcterms:W3CDTF">2020-07-16T10:01:00Z</dcterms:created>
  <dcterms:modified xsi:type="dcterms:W3CDTF">2020-08-26T10:00:00Z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