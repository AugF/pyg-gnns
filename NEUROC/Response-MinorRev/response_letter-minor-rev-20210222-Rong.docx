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5"/>
      </w:pPr>
      <w:r>
        <w:t>Response to the Reviewers</w:t>
      </w:r>
    </w:p>
    <w:p>
      <w:pPr>
        <w:spacing w:after="0"/>
        <w:ind w:left="-15" w:right="-15" w:firstLine="0"/>
      </w:pPr>
      <w:r>
        <w:t>We thank the reviewers for their insightful comments on our work. We have made modifications to our manuscript according to Reviewer 1’s comments.</w:t>
      </w:r>
    </w:p>
    <w:p>
      <w:pPr>
        <w:spacing w:after="370" w:line="259" w:lineRule="auto"/>
        <w:ind w:left="0" w:firstLine="0"/>
        <w:jc w:val="left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5943600" cy="4445"/>
                <wp:effectExtent l="0" t="0" r="0" b="0"/>
                <wp:docPr id="1013" name="Group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13" o:spid="_x0000_s1026" o:spt="203" style="height:0.35pt;width:468pt;" coordsize="5943600,5055" o:gfxdata="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UqZjy0wAAAAIBAAAPAAAAAAAA&#10;AAEAIAAAACIAAABkcnMvZG93bnJldi54bWxQSwECFAAUAAAACACHTuJAW7YN3VACAACRBQAADgAA&#10;AAAAAAABACAAAAAiAQAAZHJzL2Uyb0RvYy54bWxQSwUGAAAAAAYABgBZAQAA5AUAAAAA&#10;">
                <o:lock v:ext="edit" aspectratio="f"/>
                <v:shape id="Shape 9" o:spid="_x0000_s1026" o:spt="100" style="position:absolute;left:0;top:0;height:0;width:5943600;" filled="f" stroked="t" coordsize="5943600,1" o:gfxdata="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LGyugAAANoA&#10;AAAPAAAAAAAAAAEAIAAAACIAAABkcnMvZG93bnJldi54bWxQSwECFAAUAAAACACHTuJAMy8FnjsA&#10;AAA5AAAAEAAAAAAAAAABACAAAAAJAQAAZHJzL3NoYXBleG1sLnhtbFBLBQYAAAAABgAGAFsBAACz&#10;AwAAAAA=&#10;" path="m0,0l5943600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after="309"/>
        <w:ind w:left="-5"/>
      </w:pPr>
      <w:r>
        <w:t>Reviewer 1</w:t>
      </w:r>
    </w:p>
    <w:p>
      <w:pPr>
        <w:spacing w:after="120" w:line="248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Reviewer Point P1.1 — In the revised manuscript, the authors have addressed all my concerns, especially adding more computation efficiency discussion. Current version looks very impressive. Just a small issue left. Some discussions about limitations or future efforts should be better added.</w:t>
      </w:r>
    </w:p>
    <w:p>
      <w:pPr>
        <w:spacing w:after="163"/>
        <w:ind w:left="-15" w:righ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Reply</w:t>
      </w:r>
      <w:r>
        <w:rPr>
          <w:rFonts w:ascii="Times New Roman" w:hAnsi="Times New Roman" w:cs="Times New Roman"/>
        </w:rPr>
        <w:t>: Thank you for the insightful sugges</w:t>
      </w:r>
      <w:ins w:id="0" w:author="Dell" w:date="2021-02-25T18:51:00Z">
        <w:r>
          <w:rPr>
            <w:rFonts w:hint="eastAsia" w:cs="Times New Roman" w:asciiTheme="minorEastAsia" w:hAnsiTheme="minorEastAsia" w:eastAsiaTheme="minorEastAsia"/>
          </w:rPr>
          <w:t>t</w:t>
        </w:r>
      </w:ins>
      <w:r>
        <w:rPr>
          <w:rFonts w:ascii="Times New Roman" w:hAnsi="Times New Roman" w:cs="Times New Roman"/>
        </w:rPr>
        <w:t xml:space="preserve">ion. According to the suggestion, we have added a paragraph </w:t>
      </w:r>
      <w:commentRangeStart w:id="0"/>
      <w:r>
        <w:rPr>
          <w:rFonts w:ascii="Times New Roman" w:hAnsi="Times New Roman" w:cs="Times New Roman"/>
        </w:rPr>
        <w:t xml:space="preserve">at </w:t>
      </w:r>
      <w:commentRangeEnd w:id="0"/>
      <w:r>
        <w:rPr>
          <w:rStyle w:val="10"/>
        </w:rPr>
        <w:commentReference w:id="0"/>
      </w:r>
      <w:r>
        <w:rPr>
          <w:rFonts w:ascii="Times New Roman" w:hAnsi="Times New Roman" w:cs="Times New Roman"/>
        </w:rPr>
        <w:t>the end of Section 7 “C</w:t>
      </w:r>
      <w:bookmarkStart w:id="0" w:name="_GoBack"/>
      <w:bookmarkEnd w:id="0"/>
      <w:r>
        <w:rPr>
          <w:rFonts w:ascii="Times New Roman" w:hAnsi="Times New Roman" w:cs="Times New Roman"/>
        </w:rPr>
        <w:t xml:space="preserve">onclusion and Future Work” to discuss </w:t>
      </w:r>
      <w:ins w:id="1" w:author="AugF" w:date="2021-02-25T19:58:44Z">
        <w:r>
          <w:rPr>
            <w:rFonts w:hint="eastAsia" w:ascii="Times New Roman" w:hAnsi="Times New Roman" w:eastAsia="宋体" w:cs="Times New Roman"/>
            <w:lang w:val="en-US" w:eastAsia="zh-CN"/>
          </w:rPr>
          <w:t>th</w:t>
        </w:r>
      </w:ins>
      <w:ins w:id="2" w:author="AugF" w:date="2021-02-25T19:58:45Z">
        <w:r>
          <w:rPr>
            <w:rFonts w:hint="eastAsia" w:ascii="Times New Roman" w:hAnsi="Times New Roman" w:eastAsia="宋体" w:cs="Times New Roman"/>
            <w:lang w:val="en-US" w:eastAsia="zh-CN"/>
          </w:rPr>
          <w:t xml:space="preserve">e </w:t>
        </w:r>
      </w:ins>
      <w:r>
        <w:rPr>
          <w:rFonts w:ascii="Times New Roman" w:hAnsi="Times New Roman" w:cs="Times New Roman"/>
        </w:rPr>
        <w:t>limitations of our work and point</w:t>
      </w:r>
      <w:del w:id="3" w:author="AugF" w:date="2021-02-25T19:58:01Z">
        <w:r>
          <w:rPr>
            <w:rFonts w:ascii="Times New Roman" w:hAnsi="Times New Roman" w:cs="Times New Roman"/>
          </w:rPr>
          <w:delText>s</w:delText>
        </w:r>
      </w:del>
      <w:r>
        <w:rPr>
          <w:rFonts w:ascii="Times New Roman" w:hAnsi="Times New Roman" w:cs="Times New Roman"/>
        </w:rPr>
        <w:t xml:space="preserve"> out potential future research directions. </w:t>
      </w:r>
      <w:ins w:id="4" w:author="Dell" w:date="2021-02-25T18:53:00Z">
        <w:r>
          <w:rPr>
            <w:rFonts w:ascii="Times New Roman" w:hAnsi="Times New Roman" w:cs="Times New Roman"/>
          </w:rPr>
          <w:t xml:space="preserve">Specifically, </w:t>
        </w:r>
      </w:ins>
      <w:del w:id="5" w:author="Dell" w:date="2021-02-25T18:53:00Z">
        <w:r>
          <w:rPr>
            <w:rFonts w:ascii="Times New Roman" w:hAnsi="Times New Roman" w:cs="Times New Roman"/>
          </w:rPr>
          <w:delText xml:space="preserve">In </w:delText>
        </w:r>
      </w:del>
      <w:ins w:id="6" w:author="Dell" w:date="2021-02-25T18:53:00Z">
        <w:r>
          <w:rPr>
            <w:rFonts w:ascii="Times New Roman" w:hAnsi="Times New Roman" w:cs="Times New Roman"/>
          </w:rPr>
          <w:t xml:space="preserve">in </w:t>
        </w:r>
      </w:ins>
      <w:r>
        <w:rPr>
          <w:rFonts w:ascii="Times New Roman" w:hAnsi="Times New Roman" w:cs="Times New Roman"/>
        </w:rPr>
        <w:t xml:space="preserve">this work, we mainly analyze performance bottlenecks of GNN training/inference in </w:t>
      </w:r>
      <w:ins w:id="7" w:author="Dell" w:date="2021-02-25T18:54:00Z">
        <w:r>
          <w:rPr>
            <w:rFonts w:ascii="Times New Roman" w:hAnsi="Times New Roman" w:cs="Times New Roman"/>
          </w:rPr>
          <w:t xml:space="preserve">the </w:t>
        </w:r>
      </w:ins>
      <w:del w:id="8" w:author="Dell" w:date="2021-02-25T18:54:00Z">
        <w:r>
          <w:rPr>
            <w:rFonts w:ascii="Times New Roman" w:hAnsi="Times New Roman" w:cs="Times New Roman"/>
          </w:rPr>
          <w:delText xml:space="preserve">a </w:delText>
        </w:r>
      </w:del>
      <w:r>
        <w:rPr>
          <w:rFonts w:ascii="Times New Roman" w:hAnsi="Times New Roman" w:cs="Times New Roman"/>
          <w:i w:val="0"/>
          <w:rPrChange w:id="9" w:author="Dell" w:date="2021-02-25T18:56:00Z">
            <w:rPr>
              <w:rFonts w:ascii="Times New Roman" w:hAnsi="Times New Roman" w:cs="Times New Roman"/>
              <w:i/>
            </w:rPr>
          </w:rPrChange>
        </w:rPr>
        <w:t>single-GPU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environment on </w:t>
      </w:r>
      <w:r>
        <w:rPr>
          <w:rFonts w:ascii="Times New Roman" w:hAnsi="Times New Roman" w:cs="Times New Roman"/>
          <w:i w:val="0"/>
          <w:rPrChange w:id="10" w:author="Dell" w:date="2021-02-25T18:56:00Z">
            <w:rPr>
              <w:rFonts w:ascii="Times New Roman" w:hAnsi="Times New Roman" w:cs="Times New Roman"/>
              <w:i/>
            </w:rPr>
          </w:rPrChange>
        </w:rPr>
        <w:t>static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graphs with the </w:t>
      </w:r>
      <w:r>
        <w:rPr>
          <w:rFonts w:ascii="Times New Roman" w:hAnsi="Times New Roman" w:cs="Times New Roman"/>
          <w:i w:val="0"/>
          <w:rPrChange w:id="11" w:author="Dell" w:date="2021-02-25T18:56:00Z">
            <w:rPr>
              <w:rFonts w:ascii="Times New Roman" w:hAnsi="Times New Roman" w:cs="Times New Roman"/>
              <w:i/>
            </w:rPr>
          </w:rPrChange>
        </w:rPr>
        <w:t>message-passing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framework. </w:t>
      </w:r>
      <w:ins w:id="12" w:author="Dell" w:date="2021-02-25T18:55:00Z">
        <w:r>
          <w:rPr>
            <w:rFonts w:ascii="Times New Roman" w:hAnsi="Times New Roman" w:cs="Times New Roman"/>
          </w:rPr>
          <w:t xml:space="preserve">In fact, </w:t>
        </w:r>
      </w:ins>
      <w:del w:id="13" w:author="Dell" w:date="2021-02-25T18:55:00Z">
        <w:r>
          <w:rPr>
            <w:rFonts w:ascii="Times New Roman" w:hAnsi="Times New Roman" w:cs="Times New Roman"/>
          </w:rPr>
          <w:delText xml:space="preserve">Performance </w:delText>
        </w:r>
      </w:del>
      <w:ins w:id="14" w:author="Dell" w:date="2021-02-25T18:55:00Z">
        <w:r>
          <w:rPr>
            <w:rFonts w:ascii="Times New Roman" w:hAnsi="Times New Roman" w:cs="Times New Roman"/>
          </w:rPr>
          <w:t xml:space="preserve">performance </w:t>
        </w:r>
      </w:ins>
      <w:r>
        <w:rPr>
          <w:rFonts w:ascii="Times New Roman" w:hAnsi="Times New Roman" w:cs="Times New Roman"/>
        </w:rPr>
        <w:t xml:space="preserve">bottlenecks </w:t>
      </w:r>
      <w:ins w:id="15" w:author="Dell" w:date="2021-02-25T18:59:00Z">
        <w:r>
          <w:rPr>
            <w:rFonts w:ascii="Times New Roman" w:hAnsi="Times New Roman" w:cs="Times New Roman"/>
          </w:rPr>
          <w:t xml:space="preserve">of GNN training/inference over the </w:t>
        </w:r>
      </w:ins>
      <w:del w:id="16" w:author="Dell" w:date="2021-02-25T18:59:00Z">
        <w:r>
          <w:rPr>
            <w:rFonts w:ascii="Times New Roman" w:hAnsi="Times New Roman" w:cs="Times New Roman"/>
          </w:rPr>
          <w:delText xml:space="preserve">in </w:delText>
        </w:r>
      </w:del>
      <w:r>
        <w:rPr>
          <w:rFonts w:ascii="Times New Roman" w:hAnsi="Times New Roman" w:cs="Times New Roman"/>
          <w:i w:val="0"/>
          <w:rPrChange w:id="17" w:author="Dell" w:date="2021-02-25T18:56:00Z">
            <w:rPr>
              <w:rFonts w:ascii="Times New Roman" w:hAnsi="Times New Roman" w:cs="Times New Roman"/>
              <w:i/>
            </w:rPr>
          </w:rPrChange>
        </w:rPr>
        <w:t>multi-GPU</w:t>
      </w:r>
      <w:ins w:id="18" w:author="Dell" w:date="2021-02-25T18:55:00Z">
        <w:r>
          <w:rPr>
            <w:rFonts w:ascii="Times New Roman" w:hAnsi="Times New Roman" w:cs="Times New Roman"/>
          </w:rPr>
          <w:t xml:space="preserve"> or </w:t>
        </w:r>
      </w:ins>
      <w:del w:id="19" w:author="Dell" w:date="2021-02-25T18:55:00Z">
        <w:r>
          <w:rPr>
            <w:rFonts w:ascii="Times New Roman" w:hAnsi="Times New Roman" w:cs="Times New Roman"/>
          </w:rPr>
          <w:delText>/</w:delText>
        </w:r>
      </w:del>
      <w:r>
        <w:rPr>
          <w:rFonts w:ascii="Times New Roman" w:hAnsi="Times New Roman" w:cs="Times New Roman"/>
          <w:i w:val="0"/>
          <w:rPrChange w:id="20" w:author="Dell" w:date="2021-02-25T18:56:00Z">
            <w:rPr>
              <w:rFonts w:ascii="Times New Roman" w:hAnsi="Times New Roman" w:cs="Times New Roman"/>
              <w:i/>
            </w:rPr>
          </w:rPrChange>
        </w:rPr>
        <w:t>distributed</w:t>
      </w:r>
      <w:ins w:id="21" w:author="Dell" w:date="2021-02-25T18:59:00Z">
        <w:r>
          <w:rPr>
            <w:rFonts w:ascii="Times New Roman" w:hAnsi="Times New Roman" w:cs="Times New Roman"/>
          </w:rPr>
          <w:t xml:space="preserve"> environment</w:t>
        </w:r>
      </w:ins>
      <w:del w:id="22" w:author="Dell" w:date="2021-02-25T18:59:00Z">
        <w:r>
          <w:rPr>
            <w:rFonts w:ascii="Times New Roman" w:hAnsi="Times New Roman" w:cs="Times New Roman"/>
            <w:i/>
          </w:rPr>
          <w:delText xml:space="preserve"> </w:delText>
        </w:r>
      </w:del>
      <w:del w:id="23" w:author="Dell" w:date="2021-02-25T18:59:00Z">
        <w:r>
          <w:rPr>
            <w:rFonts w:ascii="Times New Roman" w:hAnsi="Times New Roman" w:cs="Times New Roman"/>
          </w:rPr>
          <w:delText>GNN training/inference</w:delText>
        </w:r>
      </w:del>
      <w:ins w:id="24" w:author="Dell" w:date="2021-02-25T18:59:00Z">
        <w:r>
          <w:rPr>
            <w:rFonts w:ascii="Times New Roman" w:hAnsi="Times New Roman" w:cs="Times New Roman"/>
          </w:rPr>
          <w:t xml:space="preserve">, </w:t>
        </w:r>
      </w:ins>
      <w:del w:id="25" w:author="Dell" w:date="2021-02-25T18:59:00Z">
        <w:r>
          <w:rPr>
            <w:rFonts w:ascii="Times New Roman" w:hAnsi="Times New Roman" w:cs="Times New Roman"/>
          </w:rPr>
          <w:delText xml:space="preserve"> </w:delText>
        </w:r>
      </w:del>
      <w:del w:id="26" w:author="Dell" w:date="2021-02-25T18:57:00Z">
        <w:r>
          <w:rPr>
            <w:rFonts w:ascii="Times New Roman" w:hAnsi="Times New Roman" w:cs="Times New Roman"/>
          </w:rPr>
          <w:delText xml:space="preserve">with </w:delText>
        </w:r>
      </w:del>
      <w:r>
        <w:rPr>
          <w:rFonts w:ascii="Times New Roman" w:hAnsi="Times New Roman" w:cs="Times New Roman"/>
          <w:i w:val="0"/>
          <w:rPrChange w:id="27" w:author="Dell" w:date="2021-02-25T18:55:00Z">
            <w:rPr>
              <w:rFonts w:ascii="Times New Roman" w:hAnsi="Times New Roman" w:cs="Times New Roman"/>
              <w:i/>
            </w:rPr>
          </w:rPrChange>
        </w:rPr>
        <w:t>dynamic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graphs</w:t>
      </w:r>
      <w:ins w:id="28" w:author="Dell" w:date="2021-02-25T18:59:00Z">
        <w:r>
          <w:rPr>
            <w:rFonts w:ascii="Times New Roman" w:hAnsi="Times New Roman" w:cs="Times New Roman"/>
          </w:rPr>
          <w:t xml:space="preserve">, </w:t>
        </w:r>
      </w:ins>
      <w:del w:id="29" w:author="Dell" w:date="2021-02-25T18:59:00Z">
        <w:r>
          <w:rPr>
            <w:rFonts w:ascii="Times New Roman" w:hAnsi="Times New Roman" w:cs="Times New Roman"/>
          </w:rPr>
          <w:delText xml:space="preserve"> and </w:delText>
        </w:r>
      </w:del>
      <w:ins w:id="30" w:author="Dell" w:date="2021-02-25T18:59:00Z">
        <w:r>
          <w:rPr>
            <w:rFonts w:ascii="Times New Roman" w:hAnsi="Times New Roman" w:cs="Times New Roman"/>
          </w:rPr>
          <w:t xml:space="preserve">and </w:t>
        </w:r>
      </w:ins>
      <w:r>
        <w:rPr>
          <w:rFonts w:ascii="Times New Roman" w:hAnsi="Times New Roman" w:cs="Times New Roman"/>
          <w:i w:val="0"/>
          <w:rPrChange w:id="31" w:author="Dell" w:date="2021-02-25T18:55:00Z">
            <w:rPr>
              <w:rFonts w:ascii="Times New Roman" w:hAnsi="Times New Roman" w:cs="Times New Roman"/>
              <w:i/>
            </w:rPr>
          </w:rPrChange>
        </w:rPr>
        <w:t>other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GNN frameworks are also worth studying. In the future, we plan to </w:t>
      </w:r>
      <w:del w:id="32" w:author="Dell" w:date="2021-02-25T19:01:00Z">
        <w:r>
          <w:rPr>
            <w:rFonts w:ascii="Times New Roman" w:hAnsi="Times New Roman" w:cs="Times New Roman"/>
          </w:rPr>
          <w:delText xml:space="preserve">extend our </w:delText>
        </w:r>
      </w:del>
      <w:ins w:id="33" w:author="Dell" w:date="2021-02-25T19:01:00Z">
        <w:r>
          <w:rPr>
            <w:rFonts w:ascii="Times New Roman" w:hAnsi="Times New Roman" w:cs="Times New Roman"/>
          </w:rPr>
          <w:t>explore the GNN training</w:t>
        </w:r>
      </w:ins>
      <w:ins w:id="34" w:author="AugF" w:date="2021-02-25T19:46:12Z">
        <w:r>
          <w:rPr>
            <w:rFonts w:hint="eastAsia" w:ascii="Times New Roman" w:hAnsi="Times New Roman" w:eastAsia="宋体" w:cs="Times New Roman"/>
            <w:lang w:val="en-US" w:eastAsia="zh-CN"/>
          </w:rPr>
          <w:t>/infe</w:t>
        </w:r>
      </w:ins>
      <w:ins w:id="35" w:author="AugF" w:date="2021-02-25T19:46:13Z">
        <w:r>
          <w:rPr>
            <w:rFonts w:hint="eastAsia" w:ascii="Times New Roman" w:hAnsi="Times New Roman" w:eastAsia="宋体" w:cs="Times New Roman"/>
            <w:lang w:val="en-US" w:eastAsia="zh-CN"/>
          </w:rPr>
          <w:t>r</w:t>
        </w:r>
      </w:ins>
      <w:ins w:id="36" w:author="AugF" w:date="2021-02-25T19:46:14Z">
        <w:r>
          <w:rPr>
            <w:rFonts w:hint="eastAsia" w:ascii="Times New Roman" w:hAnsi="Times New Roman" w:eastAsia="宋体" w:cs="Times New Roman"/>
            <w:lang w:val="en-US" w:eastAsia="zh-CN"/>
          </w:rPr>
          <w:t>ence</w:t>
        </w:r>
      </w:ins>
      <w:ins w:id="37" w:author="Dell" w:date="2021-02-25T19:01:00Z">
        <w:r>
          <w:rPr>
            <w:rFonts w:ascii="Times New Roman" w:hAnsi="Times New Roman" w:cs="Times New Roman"/>
          </w:rPr>
          <w:t xml:space="preserve"> performance analysis under </w:t>
        </w:r>
      </w:ins>
      <w:ins w:id="38" w:author="AugF" w:date="2021-02-25T19:59:34Z">
        <w:r>
          <w:rPr>
            <w:rFonts w:hint="eastAsia" w:ascii="Times New Roman" w:hAnsi="Times New Roman" w:eastAsia="宋体" w:cs="Times New Roman"/>
            <w:lang w:val="en-US" w:eastAsia="zh-CN"/>
          </w:rPr>
          <w:t>th</w:t>
        </w:r>
      </w:ins>
      <w:ins w:id="39" w:author="AugF" w:date="2021-02-25T19:59:35Z">
        <w:r>
          <w:rPr>
            <w:rFonts w:hint="eastAsia" w:ascii="Times New Roman" w:hAnsi="Times New Roman" w:eastAsia="宋体" w:cs="Times New Roman"/>
            <w:lang w:val="en-US" w:eastAsia="zh-CN"/>
          </w:rPr>
          <w:t xml:space="preserve">e </w:t>
        </w:r>
      </w:ins>
      <w:del w:id="40" w:author="Dell" w:date="2021-02-25T19:01:00Z">
        <w:r>
          <w:rPr>
            <w:rFonts w:ascii="Times New Roman" w:hAnsi="Times New Roman" w:cs="Times New Roman"/>
          </w:rPr>
          <w:delText xml:space="preserve">work in the </w:delText>
        </w:r>
      </w:del>
      <w:r>
        <w:rPr>
          <w:rFonts w:ascii="Times New Roman" w:hAnsi="Times New Roman" w:cs="Times New Roman"/>
        </w:rPr>
        <w:t xml:space="preserve">following </w:t>
      </w:r>
      <w:ins w:id="41" w:author="Dell" w:date="2021-02-25T19:02:00Z">
        <w:r>
          <w:rPr>
            <w:rFonts w:ascii="Times New Roman" w:hAnsi="Times New Roman" w:cs="Times New Roman"/>
          </w:rPr>
          <w:t>scenarios</w:t>
        </w:r>
      </w:ins>
      <w:del w:id="42" w:author="Dell" w:date="2021-02-25T19:02:00Z">
        <w:r>
          <w:rPr>
            <w:rFonts w:ascii="Times New Roman" w:hAnsi="Times New Roman" w:cs="Times New Roman"/>
          </w:rPr>
          <w:delText>directions</w:delText>
        </w:r>
      </w:del>
      <w:r>
        <w:rPr>
          <w:rFonts w:ascii="Times New Roman" w:hAnsi="Times New Roman" w:cs="Times New Roman"/>
        </w:rPr>
        <w:t>:</w:t>
      </w:r>
    </w:p>
    <w:p>
      <w:pPr>
        <w:numPr>
          <w:ilvl w:val="0"/>
          <w:numId w:val="1"/>
        </w:numPr>
        <w:ind w:right="-15" w:hanging="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Multi-GPU </w:t>
      </w:r>
      <w:del w:id="43" w:author="Dell" w:date="2021-02-25T19:02:00Z">
        <w:r>
          <w:rPr>
            <w:rFonts w:ascii="Times New Roman" w:hAnsi="Times New Roman" w:cs="Times New Roman"/>
            <w:i/>
          </w:rPr>
          <w:delText xml:space="preserve">and </w:delText>
        </w:r>
      </w:del>
      <w:ins w:id="44" w:author="Dell" w:date="2021-02-25T19:02:00Z">
        <w:r>
          <w:rPr>
            <w:rFonts w:ascii="Times New Roman" w:hAnsi="Times New Roman" w:cs="Times New Roman"/>
            <w:i/>
          </w:rPr>
          <w:t xml:space="preserve">or </w:t>
        </w:r>
      </w:ins>
      <w:r>
        <w:rPr>
          <w:rFonts w:ascii="Times New Roman" w:hAnsi="Times New Roman" w:cs="Times New Roman"/>
          <w:i/>
        </w:rPr>
        <w:t xml:space="preserve">distributed GNN training/inference. </w:t>
      </w:r>
      <w:r>
        <w:rPr>
          <w:rFonts w:ascii="Times New Roman" w:hAnsi="Times New Roman" w:cs="Times New Roman"/>
        </w:rPr>
        <w:t xml:space="preserve">To handle large-scale graph datasets, training/inferring GNNs with </w:t>
      </w:r>
      <w:ins w:id="45" w:author="Dell" w:date="2021-02-25T19:02:00Z">
        <w:r>
          <w:rPr>
            <w:rFonts w:ascii="Times New Roman" w:hAnsi="Times New Roman" w:cs="Times New Roman"/>
          </w:rPr>
          <w:t xml:space="preserve">the </w:t>
        </w:r>
      </w:ins>
      <w:r>
        <w:rPr>
          <w:rFonts w:ascii="Times New Roman" w:hAnsi="Times New Roman" w:cs="Times New Roman"/>
        </w:rPr>
        <w:t>multi</w:t>
      </w:r>
      <w:ins w:id="46" w:author="Dell" w:date="2021-02-25T19:02:00Z">
        <w:r>
          <w:rPr>
            <w:rFonts w:ascii="Times New Roman" w:hAnsi="Times New Roman" w:cs="Times New Roman"/>
          </w:rPr>
          <w:t>-</w:t>
        </w:r>
      </w:ins>
      <w:del w:id="47" w:author="Dell" w:date="2021-02-25T19:02:00Z">
        <w:r>
          <w:rPr>
            <w:rFonts w:ascii="Times New Roman" w:hAnsi="Times New Roman" w:cs="Times New Roman"/>
          </w:rPr>
          <w:delText xml:space="preserve">ple </w:delText>
        </w:r>
      </w:del>
      <w:r>
        <w:rPr>
          <w:rFonts w:ascii="Times New Roman" w:hAnsi="Times New Roman" w:cs="Times New Roman"/>
        </w:rPr>
        <w:t>GPU</w:t>
      </w:r>
      <w:ins w:id="48" w:author="Dell" w:date="2021-02-25T19:02:00Z">
        <w:r>
          <w:rPr>
            <w:rFonts w:ascii="Times New Roman" w:hAnsi="Times New Roman" w:cs="Times New Roman"/>
          </w:rPr>
          <w:t xml:space="preserve"> environ</w:t>
        </w:r>
      </w:ins>
      <w:ins w:id="49" w:author="Dell" w:date="2021-02-25T19:03:00Z">
        <w:r>
          <w:rPr>
            <w:rFonts w:ascii="Times New Roman" w:hAnsi="Times New Roman" w:cs="Times New Roman"/>
          </w:rPr>
          <w:t>ment</w:t>
        </w:r>
      </w:ins>
      <w:del w:id="50" w:author="Dell" w:date="2021-02-25T19:02:00Z">
        <w:r>
          <w:rPr>
            <w:rFonts w:ascii="Times New Roman" w:hAnsi="Times New Roman" w:cs="Times New Roman"/>
          </w:rPr>
          <w:delText>s</w:delText>
        </w:r>
      </w:del>
      <w:r>
        <w:rPr>
          <w:rFonts w:ascii="Times New Roman" w:hAnsi="Times New Roman" w:cs="Times New Roman"/>
        </w:rPr>
        <w:t xml:space="preserve"> or </w:t>
      </w:r>
      <w:del w:id="51" w:author="Dell" w:date="2021-02-25T19:03:00Z">
        <w:r>
          <w:rPr>
            <w:rFonts w:ascii="Times New Roman" w:hAnsi="Times New Roman" w:cs="Times New Roman"/>
          </w:rPr>
          <w:delText xml:space="preserve">in a </w:delText>
        </w:r>
      </w:del>
      <w:ins w:id="52" w:author="Dell" w:date="2021-02-25T19:03:00Z">
        <w:r>
          <w:rPr>
            <w:rFonts w:ascii="Times New Roman" w:hAnsi="Times New Roman" w:cs="Times New Roman"/>
          </w:rPr>
          <w:t xml:space="preserve">the </w:t>
        </w:r>
      </w:ins>
      <w:r>
        <w:rPr>
          <w:rFonts w:ascii="Times New Roman" w:hAnsi="Times New Roman" w:cs="Times New Roman"/>
        </w:rPr>
        <w:t xml:space="preserve">distributed environment is </w:t>
      </w:r>
      <w:del w:id="53" w:author="Dell" w:date="2021-02-25T19:03:00Z">
        <w:r>
          <w:rPr>
            <w:rFonts w:ascii="Times New Roman" w:hAnsi="Times New Roman" w:cs="Times New Roman"/>
          </w:rPr>
          <w:delText>necessary</w:delText>
        </w:r>
      </w:del>
      <w:ins w:id="54" w:author="Dell" w:date="2021-02-25T19:03:00Z">
        <w:r>
          <w:rPr>
            <w:rFonts w:ascii="Times New Roman" w:hAnsi="Times New Roman" w:cs="Times New Roman"/>
          </w:rPr>
          <w:t>essential</w:t>
        </w:r>
      </w:ins>
      <w:r>
        <w:rPr>
          <w:rFonts w:ascii="Times New Roman" w:hAnsi="Times New Roman" w:cs="Times New Roman"/>
        </w:rPr>
        <w:t xml:space="preserve">. Multi-GPU and distributed GNN training/inference will inevitably introduce overheads such as inter-GPU and inter-machine communication. How these overheads affect performance bottlenecks is worthy to </w:t>
      </w:r>
      <w:del w:id="55" w:author="Dell" w:date="2021-02-25T19:03:00Z">
        <w:r>
          <w:rPr>
            <w:rFonts w:ascii="Times New Roman" w:hAnsi="Times New Roman" w:cs="Times New Roman"/>
          </w:rPr>
          <w:delText>focus on</w:delText>
        </w:r>
      </w:del>
      <w:ins w:id="56" w:author="Dell" w:date="2021-02-25T19:03:00Z">
        <w:r>
          <w:rPr>
            <w:rFonts w:ascii="Times New Roman" w:hAnsi="Times New Roman" w:cs="Times New Roman"/>
          </w:rPr>
          <w:t>study</w:t>
        </w:r>
      </w:ins>
      <w:r>
        <w:rPr>
          <w:rFonts w:ascii="Times New Roman" w:hAnsi="Times New Roman" w:cs="Times New Roman"/>
        </w:rPr>
        <w:t>.</w:t>
      </w:r>
    </w:p>
    <w:p>
      <w:pPr>
        <w:numPr>
          <w:ilvl w:val="0"/>
          <w:numId w:val="1"/>
        </w:numPr>
        <w:ind w:right="-15" w:hanging="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Spatial-temporal graph datasets. </w:t>
      </w:r>
      <w:r>
        <w:rPr>
          <w:rFonts w:ascii="Times New Roman" w:hAnsi="Times New Roman" w:cs="Times New Roman"/>
        </w:rPr>
        <w:t xml:space="preserve">Spatial-temporal graphs </w:t>
      </w:r>
      <w:ins w:id="57" w:author="Dell" w:date="2021-02-25T19:04:00Z">
        <w:r>
          <w:rPr>
            <w:rFonts w:ascii="Times New Roman" w:hAnsi="Times New Roman" w:cs="Times New Roman"/>
          </w:rPr>
          <w:t xml:space="preserve">usually </w:t>
        </w:r>
      </w:ins>
      <w:r>
        <w:rPr>
          <w:rFonts w:ascii="Times New Roman" w:hAnsi="Times New Roman" w:cs="Times New Roman"/>
        </w:rPr>
        <w:t>have dynamic topology structures. They appear in a variety of applications like traffic speed forecasting [Li et al. (2018)] and human action recognition [Yan et al. (2018)]. Many new GNNs are proposed to handle this kind of dynamic graph</w:t>
      </w:r>
      <w:del w:id="58" w:author="AugF" w:date="2021-02-25T19:59:21Z">
        <w:r>
          <w:rPr>
            <w:rFonts w:ascii="Times New Roman" w:hAnsi="Times New Roman" w:cs="Times New Roman"/>
          </w:rPr>
          <w:delText>s</w:delText>
        </w:r>
      </w:del>
      <w:r>
        <w:rPr>
          <w:rFonts w:ascii="Times New Roman" w:hAnsi="Times New Roman" w:cs="Times New Roman"/>
        </w:rPr>
        <w:t xml:space="preserve">. </w:t>
      </w:r>
      <w:ins w:id="59" w:author="Dell" w:date="2021-02-25T19:05:00Z">
        <w:r>
          <w:rPr>
            <w:rFonts w:cs="Times New Roman" w:asciiTheme="minorEastAsia" w:hAnsiTheme="minorEastAsia" w:eastAsiaTheme="minorEastAsia"/>
          </w:rPr>
          <w:t xml:space="preserve">The </w:t>
        </w:r>
      </w:ins>
      <w:ins w:id="60" w:author="Dell" w:date="2021-02-25T19:06:00Z">
        <w:r>
          <w:rPr>
            <w:rFonts w:ascii="Times New Roman" w:hAnsi="Times New Roman" w:cs="Times New Roman"/>
          </w:rPr>
          <w:t xml:space="preserve">differences of </w:t>
        </w:r>
      </w:ins>
      <w:del w:id="61" w:author="Dell" w:date="2021-02-25T19:04:00Z">
        <w:r>
          <w:rPr>
            <w:rFonts w:ascii="Times New Roman" w:hAnsi="Times New Roman" w:cs="Times New Roman"/>
          </w:rPr>
          <w:delText xml:space="preserve">How the </w:delText>
        </w:r>
      </w:del>
      <w:r>
        <w:rPr>
          <w:rFonts w:ascii="Times New Roman" w:hAnsi="Times New Roman" w:cs="Times New Roman"/>
        </w:rPr>
        <w:t xml:space="preserve">performance </w:t>
      </w:r>
      <w:del w:id="62" w:author="Dell" w:date="2021-02-25T19:05:00Z">
        <w:r>
          <w:rPr>
            <w:rFonts w:ascii="Times New Roman" w:hAnsi="Times New Roman" w:cs="Times New Roman"/>
          </w:rPr>
          <w:delText xml:space="preserve">bottlenecks </w:delText>
        </w:r>
      </w:del>
      <w:ins w:id="63" w:author="Dell" w:date="2021-02-25T19:05:00Z">
        <w:r>
          <w:rPr>
            <w:rFonts w:ascii="Times New Roman" w:hAnsi="Times New Roman" w:cs="Times New Roman"/>
          </w:rPr>
          <w:t>impacting issue</w:t>
        </w:r>
      </w:ins>
      <w:ins w:id="64" w:author="AugF" w:date="2021-02-25T19:46:40Z">
        <w:r>
          <w:rPr>
            <w:rFonts w:hint="eastAsia" w:ascii="Times New Roman" w:hAnsi="Times New Roman" w:eastAsia="宋体" w:cs="Times New Roman"/>
            <w:lang w:val="en-US" w:eastAsia="zh-CN"/>
          </w:rPr>
          <w:t>s</w:t>
        </w:r>
      </w:ins>
      <w:ins w:id="65" w:author="Dell" w:date="2021-02-25T19:05:00Z">
        <w:r>
          <w:rPr>
            <w:rFonts w:ascii="Times New Roman" w:hAnsi="Times New Roman" w:cs="Times New Roman"/>
          </w:rPr>
          <w:t xml:space="preserve"> </w:t>
        </w:r>
      </w:ins>
      <w:del w:id="66" w:author="Dell" w:date="2021-02-25T19:06:00Z">
        <w:r>
          <w:rPr>
            <w:rFonts w:ascii="Times New Roman" w:hAnsi="Times New Roman" w:cs="Times New Roman"/>
          </w:rPr>
          <w:delText xml:space="preserve">of </w:delText>
        </w:r>
      </w:del>
      <w:ins w:id="67" w:author="Dell" w:date="2021-02-25T19:06:00Z">
        <w:r>
          <w:rPr>
            <w:rFonts w:ascii="Times New Roman" w:hAnsi="Times New Roman" w:cs="Times New Roman"/>
          </w:rPr>
          <w:t xml:space="preserve">between </w:t>
        </w:r>
      </w:ins>
      <w:r>
        <w:rPr>
          <w:rFonts w:ascii="Times New Roman" w:hAnsi="Times New Roman" w:cs="Times New Roman"/>
        </w:rPr>
        <w:t xml:space="preserve">these GNNs </w:t>
      </w:r>
      <w:ins w:id="68" w:author="Dell" w:date="2021-02-25T19:06:00Z">
        <w:r>
          <w:rPr>
            <w:rFonts w:ascii="Times New Roman" w:hAnsi="Times New Roman" w:cs="Times New Roman"/>
          </w:rPr>
          <w:t xml:space="preserve">and </w:t>
        </w:r>
      </w:ins>
      <w:del w:id="69" w:author="Dell" w:date="2021-02-25T19:06:00Z">
        <w:r>
          <w:rPr>
            <w:rFonts w:ascii="Times New Roman" w:hAnsi="Times New Roman" w:cs="Times New Roman"/>
          </w:rPr>
          <w:delText xml:space="preserve">are different from </w:delText>
        </w:r>
      </w:del>
      <w:r>
        <w:rPr>
          <w:rFonts w:ascii="Times New Roman" w:hAnsi="Times New Roman" w:cs="Times New Roman"/>
        </w:rPr>
        <w:t xml:space="preserve">the classic GNNs </w:t>
      </w:r>
      <w:del w:id="70" w:author="Dell" w:date="2021-02-25T19:06:00Z">
        <w:r>
          <w:rPr>
            <w:rFonts w:ascii="Times New Roman" w:hAnsi="Times New Roman" w:cs="Times New Roman"/>
          </w:rPr>
          <w:delText xml:space="preserve">is </w:delText>
        </w:r>
      </w:del>
      <w:ins w:id="71" w:author="Dell" w:date="2021-02-25T19:06:00Z">
        <w:r>
          <w:rPr>
            <w:rFonts w:ascii="Times New Roman" w:hAnsi="Times New Roman" w:cs="Times New Roman"/>
          </w:rPr>
          <w:t xml:space="preserve">are </w:t>
        </w:r>
      </w:ins>
      <w:r>
        <w:rPr>
          <w:rFonts w:ascii="Times New Roman" w:hAnsi="Times New Roman" w:cs="Times New Roman"/>
        </w:rPr>
        <w:t xml:space="preserve">also worthy of in-depth </w:t>
      </w:r>
      <w:ins w:id="72" w:author="Dell" w:date="2021-02-25T19:04:00Z">
        <w:r>
          <w:rPr>
            <w:rFonts w:ascii="Times New Roman" w:hAnsi="Times New Roman" w:cs="Times New Roman"/>
          </w:rPr>
          <w:t>investigation</w:t>
        </w:r>
      </w:ins>
      <w:del w:id="73" w:author="Dell" w:date="2021-02-25T19:04:00Z">
        <w:r>
          <w:rPr>
            <w:rFonts w:ascii="Times New Roman" w:hAnsi="Times New Roman" w:cs="Times New Roman"/>
          </w:rPr>
          <w:delText>study</w:delText>
        </w:r>
      </w:del>
      <w:r>
        <w:rPr>
          <w:rFonts w:ascii="Times New Roman" w:hAnsi="Times New Roman" w:cs="Times New Roman"/>
        </w:rPr>
        <w:t>.</w:t>
      </w:r>
    </w:p>
    <w:p>
      <w:pPr>
        <w:numPr>
          <w:ilvl w:val="0"/>
          <w:numId w:val="1"/>
        </w:numPr>
        <w:spacing w:after="745"/>
        <w:ind w:right="-15" w:hanging="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Other GNN frameworks. </w:t>
      </w:r>
      <w:r>
        <w:rPr>
          <w:rFonts w:ascii="Times New Roman" w:hAnsi="Times New Roman" w:cs="Times New Roman"/>
        </w:rPr>
        <w:t xml:space="preserve">In this work, we </w:t>
      </w:r>
      <w:del w:id="74" w:author="Dell" w:date="2021-02-25T19:07:00Z">
        <w:r>
          <w:rPr>
            <w:rFonts w:ascii="Times New Roman" w:hAnsi="Times New Roman" w:cs="Times New Roman"/>
          </w:rPr>
          <w:delText xml:space="preserve">conducted </w:delText>
        </w:r>
      </w:del>
      <w:r>
        <w:rPr>
          <w:rFonts w:ascii="Times New Roman" w:hAnsi="Times New Roman" w:cs="Times New Roman"/>
        </w:rPr>
        <w:t>analy</w:t>
      </w:r>
      <w:ins w:id="75" w:author="Dell" w:date="2021-02-25T19:07:00Z">
        <w:r>
          <w:rPr>
            <w:rFonts w:ascii="Times New Roman" w:hAnsi="Times New Roman" w:cs="Times New Roman"/>
          </w:rPr>
          <w:t xml:space="preserve">zed </w:t>
        </w:r>
      </w:ins>
      <w:del w:id="76" w:author="Dell" w:date="2021-02-25T19:07:00Z">
        <w:r>
          <w:rPr>
            <w:rFonts w:ascii="Times New Roman" w:hAnsi="Times New Roman" w:cs="Times New Roman"/>
          </w:rPr>
          <w:delText xml:space="preserve">sis with </w:delText>
        </w:r>
      </w:del>
      <w:r>
        <w:rPr>
          <w:rFonts w:ascii="Times New Roman" w:hAnsi="Times New Roman" w:cs="Times New Roman"/>
        </w:rPr>
        <w:t xml:space="preserve">the </w:t>
      </w:r>
      <w:ins w:id="77" w:author="Dell" w:date="2021-02-25T19:07:00Z">
        <w:r>
          <w:rPr>
            <w:rFonts w:ascii="Times New Roman" w:hAnsi="Times New Roman" w:cs="Times New Roman"/>
          </w:rPr>
          <w:t xml:space="preserve">widely-used </w:t>
        </w:r>
      </w:ins>
      <w:r>
        <w:rPr>
          <w:rFonts w:ascii="Times New Roman" w:hAnsi="Times New Roman" w:cs="Times New Roman"/>
        </w:rPr>
        <w:t xml:space="preserve">message-passing framework </w:t>
      </w:r>
      <w:ins w:id="78" w:author="Dell" w:date="2021-02-25T19:07:00Z">
        <w:r>
          <w:rPr>
            <w:rFonts w:ascii="Times New Roman" w:hAnsi="Times New Roman" w:cs="Times New Roman"/>
          </w:rPr>
          <w:t xml:space="preserve">in </w:t>
        </w:r>
      </w:ins>
      <w:del w:id="79" w:author="Dell" w:date="2021-02-25T19:07:00Z">
        <w:r>
          <w:rPr>
            <w:rFonts w:ascii="Times New Roman" w:hAnsi="Times New Roman" w:cs="Times New Roman"/>
          </w:rPr>
          <w:delText xml:space="preserve">that is popular among existing </w:delText>
        </w:r>
      </w:del>
      <w:r>
        <w:rPr>
          <w:rFonts w:ascii="Times New Roman" w:hAnsi="Times New Roman" w:cs="Times New Roman"/>
        </w:rPr>
        <w:t xml:space="preserve">GNN learning systems. </w:t>
      </w:r>
      <w:ins w:id="80" w:author="Dell" w:date="2021-02-25T19:07:00Z">
        <w:r>
          <w:rPr>
            <w:rFonts w:ascii="Times New Roman" w:hAnsi="Times New Roman" w:cs="Times New Roman"/>
          </w:rPr>
          <w:t xml:space="preserve">However, </w:t>
        </w:r>
      </w:ins>
      <w:del w:id="81" w:author="Dell" w:date="2021-02-25T19:07:00Z">
        <w:r>
          <w:rPr>
            <w:rFonts w:ascii="Times New Roman" w:hAnsi="Times New Roman" w:cs="Times New Roman"/>
          </w:rPr>
          <w:delText xml:space="preserve">Some </w:delText>
        </w:r>
      </w:del>
      <w:ins w:id="82" w:author="Dell" w:date="2021-02-25T19:07:00Z">
        <w:r>
          <w:rPr>
            <w:rFonts w:ascii="Times New Roman" w:hAnsi="Times New Roman" w:cs="Times New Roman"/>
          </w:rPr>
          <w:t xml:space="preserve">some </w:t>
        </w:r>
      </w:ins>
      <w:r>
        <w:rPr>
          <w:rFonts w:ascii="Times New Roman" w:hAnsi="Times New Roman" w:cs="Times New Roman"/>
        </w:rPr>
        <w:t xml:space="preserve">emerging GNN learning systems </w:t>
      </w:r>
      <w:del w:id="83" w:author="Dell" w:date="2021-02-25T19:07:00Z">
        <w:r>
          <w:rPr>
            <w:rFonts w:ascii="Times New Roman" w:hAnsi="Times New Roman" w:cs="Times New Roman"/>
          </w:rPr>
          <w:delText xml:space="preserve">also </w:delText>
        </w:r>
      </w:del>
      <w:r>
        <w:rPr>
          <w:rFonts w:ascii="Times New Roman" w:hAnsi="Times New Roman" w:cs="Times New Roman"/>
        </w:rPr>
        <w:t xml:space="preserve">adopt different frameworks like SAGA framework [Ma et al. (2019)] and edge-centric framework [He (2019)]. </w:t>
      </w:r>
      <w:ins w:id="84" w:author="Dell" w:date="2021-02-25T19:08:00Z">
        <w:r>
          <w:rPr>
            <w:rFonts w:ascii="Times New Roman" w:hAnsi="Times New Roman" w:cs="Times New Roman"/>
          </w:rPr>
          <w:t xml:space="preserve">It is interesting to research </w:t>
        </w:r>
      </w:ins>
      <w:ins w:id="85" w:author="Dell" w:date="2021-02-25T19:09:00Z">
        <w:del w:id="86" w:author="AugF" w:date="2021-02-25T19:46:43Z">
          <w:r>
            <w:rPr>
              <w:rFonts w:ascii="Times New Roman" w:hAnsi="Times New Roman" w:cs="Times New Roman"/>
            </w:rPr>
            <w:delText>o</w:delText>
          </w:r>
        </w:del>
      </w:ins>
      <w:ins w:id="87" w:author="Dell" w:date="2021-02-25T19:09:00Z">
        <w:del w:id="88" w:author="AugF" w:date="2021-02-25T19:46:42Z">
          <w:r>
            <w:rPr>
              <w:rFonts w:ascii="Times New Roman" w:hAnsi="Times New Roman" w:cs="Times New Roman"/>
            </w:rPr>
            <w:delText xml:space="preserve">n </w:delText>
          </w:r>
        </w:del>
      </w:ins>
      <w:ins w:id="89" w:author="Dell" w:date="2021-02-25T19:09:00Z">
        <w:r>
          <w:rPr>
            <w:rFonts w:ascii="Times New Roman" w:hAnsi="Times New Roman" w:cs="Times New Roman"/>
          </w:rPr>
          <w:t xml:space="preserve">whether </w:t>
        </w:r>
      </w:ins>
      <w:del w:id="90" w:author="Dell" w:date="2021-02-25T19:09:00Z">
        <w:r>
          <w:rPr>
            <w:rFonts w:hint="eastAsia" w:cs="Times New Roman" w:asciiTheme="minorEastAsia" w:hAnsiTheme="minorEastAsia" w:eastAsiaTheme="minorEastAsia"/>
          </w:rPr>
          <w:delText>W</w:delText>
        </w:r>
      </w:del>
      <w:del w:id="91" w:author="Dell" w:date="2021-02-25T19:09:00Z">
        <w:r>
          <w:rPr>
            <w:rFonts w:ascii="Times New Roman" w:hAnsi="Times New Roman" w:cs="Times New Roman"/>
          </w:rPr>
          <w:delText xml:space="preserve">hether </w:delText>
        </w:r>
      </w:del>
      <w:r>
        <w:rPr>
          <w:rFonts w:ascii="Times New Roman" w:hAnsi="Times New Roman" w:cs="Times New Roman"/>
        </w:rPr>
        <w:t xml:space="preserve">different frameworks </w:t>
      </w:r>
      <w:ins w:id="92" w:author="Dell" w:date="2021-02-25T19:09:00Z">
        <w:r>
          <w:rPr>
            <w:rFonts w:ascii="Times New Roman" w:hAnsi="Times New Roman" w:cs="Times New Roman"/>
          </w:rPr>
          <w:t xml:space="preserve">would </w:t>
        </w:r>
      </w:ins>
      <w:r>
        <w:rPr>
          <w:rFonts w:ascii="Times New Roman" w:hAnsi="Times New Roman" w:cs="Times New Roman"/>
        </w:rPr>
        <w:t>lead to different performance bottlenecks</w:t>
      </w:r>
      <w:del w:id="93" w:author="Dell" w:date="2021-02-25T19:09:00Z">
        <w:r>
          <w:rPr>
            <w:rFonts w:ascii="Times New Roman" w:hAnsi="Times New Roman" w:cs="Times New Roman"/>
          </w:rPr>
          <w:delText xml:space="preserve"> is worth further </w:delText>
        </w:r>
      </w:del>
      <w:del w:id="94" w:author="Dell" w:date="2021-02-25T19:08:00Z">
        <w:r>
          <w:rPr>
            <w:rFonts w:ascii="Times New Roman" w:hAnsi="Times New Roman" w:cs="Times New Roman"/>
          </w:rPr>
          <w:delText>investigation</w:delText>
        </w:r>
      </w:del>
      <w:r>
        <w:rPr>
          <w:rFonts w:ascii="Times New Roman" w:hAnsi="Times New Roman" w:cs="Times New Roman"/>
        </w:rPr>
        <w:t>.</w:t>
      </w:r>
    </w:p>
    <w:p>
      <w:pPr>
        <w:pStyle w:val="2"/>
        <w:ind w:left="-5"/>
      </w:pPr>
      <w:r>
        <w:t>References</w:t>
      </w:r>
    </w:p>
    <w:p>
      <w:pPr>
        <w:spacing w:after="301"/>
        <w:ind w:left="219" w:right="-15" w:hanging="234"/>
      </w:pPr>
      <w:r>
        <w:t xml:space="preserve">He, L. (2019). Engn: A high-throughput and energy-efficient accelerator for large graph neural networks. </w:t>
      </w:r>
      <w:r>
        <w:rPr>
          <w:i/>
        </w:rPr>
        <w:t>CoRR</w:t>
      </w:r>
      <w:r>
        <w:t>, abs/1909.00155.</w:t>
      </w:r>
    </w:p>
    <w:p>
      <w:pPr>
        <w:spacing w:after="368" w:line="259" w:lineRule="auto"/>
        <w:ind w:left="306" w:hanging="306"/>
        <w:jc w:val="both"/>
        <w:rPr>
          <w:del w:id="96" w:author="Dell" w:date="2021-02-25T19:10:00Z"/>
        </w:rPr>
        <w:pPrChange w:id="95" w:author="Dell" w:date="2021-02-25T19:10:00Z">
          <w:pPr>
            <w:spacing w:after="368" w:line="259" w:lineRule="auto"/>
            <w:ind w:left="10" w:hanging="10"/>
            <w:jc w:val="center"/>
          </w:pPr>
        </w:pPrChange>
      </w:pPr>
      <w:del w:id="97" w:author="Dell" w:date="2021-02-25T19:10:00Z">
        <w:r>
          <w:rPr/>
          <w:delText>1</w:delText>
        </w:r>
      </w:del>
    </w:p>
    <w:p>
      <w:pPr>
        <w:ind w:left="219" w:right="-15" w:hanging="234"/>
      </w:pPr>
      <w:r>
        <w:t xml:space="preserve">Li, Y., Yu, R., Shahabi, C., and Liu, Y. (2018). Diffusion convolutional recurrent neural network: Data-driven traffic forecasting. In </w:t>
      </w:r>
      <w:r>
        <w:rPr>
          <w:i/>
        </w:rPr>
        <w:t>6th International Conference on Learning Representations, ICLR 2018, Vancouver, BC, Canada, April 30 - May 3, 2018, Conference Track Proceedings</w:t>
      </w:r>
      <w:r>
        <w:t>. OpenReview.net.</w:t>
      </w:r>
    </w:p>
    <w:p>
      <w:pPr>
        <w:ind w:left="219" w:right="-15" w:hanging="234"/>
      </w:pPr>
      <w:r>
        <w:t>Ma, L., Yang, Z., Miao, Y., Xue, J., Wu, M., Zhou, L., and Dai, Y. (2019). Neugraph: Parallel deep neural network computation on large graphs. pages 443–458. 2019 USENIX Annual Technical Conference, USENIX ATC 2019, Renton, WA, USA, July 10-12, 2019.</w:t>
      </w:r>
    </w:p>
    <w:p>
      <w:pPr>
        <w:spacing w:after="8559" w:line="244" w:lineRule="auto"/>
        <w:ind w:left="234" w:hanging="234"/>
      </w:pPr>
      <w:r>
        <w:t xml:space="preserve">Yan, S., Xiong, Y., and Lin, D. (2018). Spatial temporal graph convolutional networks for skeletonbased action recognition. In McIlraith, S. A. and Weinberger, K. Q., editors, </w:t>
      </w:r>
      <w:r>
        <w:rPr>
          <w:i/>
        </w:rPr>
        <w:t>Proceedings of the Thirty-Second AAAI Conference on Artificial Intelligence, (AAAI-18), the 30th innovative Applications of Artificial Intelligence (IAAI-18), and the 8th AAAI Symposium on Educational Advances in Artificial Intelligence (EAAI-18), New Orleans, Louisiana, USA, February 2-7, 2018</w:t>
      </w:r>
      <w:r>
        <w:t>, pages 7444–7452. AAAI Press.</w:t>
      </w:r>
    </w:p>
    <w:p>
      <w:pPr>
        <w:spacing w:after="368" w:line="259" w:lineRule="auto"/>
        <w:ind w:left="10" w:hanging="10"/>
        <w:jc w:val="center"/>
      </w:pPr>
      <w:r>
        <w:t>2</w:t>
      </w:r>
    </w:p>
    <w:sectPr>
      <w:pgSz w:w="12240" w:h="15840"/>
      <w:pgMar w:top="1442" w:right="1440" w:bottom="1388" w:left="1440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ell" w:date="2021-02-25T18:51:00Z" w:initials="">
    <w:p w14:paraId="07FD2418">
      <w:pPr>
        <w:pStyle w:val="3"/>
        <w:rPr>
          <w:rFonts w:hint="eastAsia" w:eastAsiaTheme="minorEastAsia"/>
        </w:rPr>
      </w:pPr>
      <w:r>
        <w:rPr>
          <w:rFonts w:hint="eastAsia" w:eastAsiaTheme="minorEastAsia"/>
        </w:rPr>
        <w:t>by</w:t>
      </w:r>
      <w:r>
        <w:rPr>
          <w:rFonts w:eastAsiaTheme="minorEastAsia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7FD24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1F5"/>
    <w:multiLevelType w:val="multilevel"/>
    <w:tmpl w:val="36FA41F5"/>
    <w:lvl w:ilvl="0" w:tentative="0">
      <w:start w:val="1"/>
      <w:numFmt w:val="decimal"/>
      <w:lvlText w:val="%1."/>
      <w:lvlJc w:val="left"/>
      <w:pPr>
        <w:ind w:left="5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3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0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5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2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9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6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ll">
    <w15:presenceInfo w15:providerId="None" w15:userId="Dell"/>
  </w15:person>
  <w15:person w15:author="AugF">
    <w15:presenceInfo w15:providerId="WPS Office" w15:userId="28235939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trackRevisions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CD"/>
    <w:rsid w:val="000A63F1"/>
    <w:rsid w:val="0024340C"/>
    <w:rsid w:val="002854D7"/>
    <w:rsid w:val="00357CD0"/>
    <w:rsid w:val="004002F5"/>
    <w:rsid w:val="004578E3"/>
    <w:rsid w:val="004E2086"/>
    <w:rsid w:val="004E6C14"/>
    <w:rsid w:val="004F44BB"/>
    <w:rsid w:val="00517EED"/>
    <w:rsid w:val="005679B7"/>
    <w:rsid w:val="005731B1"/>
    <w:rsid w:val="00585940"/>
    <w:rsid w:val="005A5BB8"/>
    <w:rsid w:val="00604B31"/>
    <w:rsid w:val="006B2FFE"/>
    <w:rsid w:val="006C4EFD"/>
    <w:rsid w:val="00746097"/>
    <w:rsid w:val="0075320D"/>
    <w:rsid w:val="0075574F"/>
    <w:rsid w:val="008C542D"/>
    <w:rsid w:val="008F11A4"/>
    <w:rsid w:val="009127C6"/>
    <w:rsid w:val="009864FF"/>
    <w:rsid w:val="009D176C"/>
    <w:rsid w:val="00A10E9B"/>
    <w:rsid w:val="00AF508D"/>
    <w:rsid w:val="00B4242F"/>
    <w:rsid w:val="00BF47FF"/>
    <w:rsid w:val="00CB1229"/>
    <w:rsid w:val="00CD73CD"/>
    <w:rsid w:val="00D423B5"/>
    <w:rsid w:val="00D43DD8"/>
    <w:rsid w:val="00E130CB"/>
    <w:rsid w:val="00E24D75"/>
    <w:rsid w:val="00F15A52"/>
    <w:rsid w:val="00F21AB2"/>
    <w:rsid w:val="355D1E98"/>
    <w:rsid w:val="521E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9" w:line="247" w:lineRule="auto"/>
      <w:ind w:left="306" w:hanging="306"/>
      <w:jc w:val="both"/>
    </w:pPr>
    <w:rPr>
      <w:rFonts w:ascii="Calibri" w:hAnsi="Calibri" w:eastAsia="Calibri" w:cs="Calibri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1"/>
    <w:unhideWhenUsed/>
    <w:qFormat/>
    <w:uiPriority w:val="9"/>
    <w:pPr>
      <w:keepNext/>
      <w:keepLines/>
      <w:spacing w:after="82" w:line="259" w:lineRule="auto"/>
      <w:ind w:left="10" w:hanging="10"/>
      <w:outlineLvl w:val="0"/>
    </w:pPr>
    <w:rPr>
      <w:rFonts w:ascii="Calibri" w:hAnsi="Calibri" w:eastAsia="Calibri" w:cs="Calibri"/>
      <w:color w:val="000000"/>
      <w:kern w:val="2"/>
      <w:sz w:val="34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标题 1 字符"/>
    <w:link w:val="2"/>
    <w:uiPriority w:val="0"/>
    <w:rPr>
      <w:rFonts w:ascii="Calibri" w:hAnsi="Calibri" w:eastAsia="Calibri" w:cs="Calibri"/>
      <w:color w:val="000000"/>
      <w:sz w:val="34"/>
    </w:rPr>
  </w:style>
  <w:style w:type="character" w:customStyle="1" w:styleId="12">
    <w:name w:val="页眉 字符"/>
    <w:basedOn w:val="9"/>
    <w:link w:val="6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3">
    <w:name w:val="页脚 字符"/>
    <w:basedOn w:val="9"/>
    <w:link w:val="5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4">
    <w:name w:val="批注文字 字符"/>
    <w:basedOn w:val="9"/>
    <w:link w:val="3"/>
    <w:semiHidden/>
    <w:uiPriority w:val="99"/>
    <w:rPr>
      <w:rFonts w:ascii="Calibri" w:hAnsi="Calibri" w:eastAsia="Calibri" w:cs="Calibri"/>
      <w:color w:val="000000"/>
      <w:sz w:val="24"/>
    </w:rPr>
  </w:style>
  <w:style w:type="character" w:customStyle="1" w:styleId="15">
    <w:name w:val="批注主题 字符"/>
    <w:basedOn w:val="14"/>
    <w:link w:val="7"/>
    <w:semiHidden/>
    <w:qFormat/>
    <w:uiPriority w:val="99"/>
    <w:rPr>
      <w:rFonts w:ascii="Calibri" w:hAnsi="Calibri" w:eastAsia="Calibri" w:cs="Calibri"/>
      <w:b/>
      <w:bCs/>
      <w:color w:val="000000"/>
      <w:sz w:val="24"/>
    </w:rPr>
  </w:style>
  <w:style w:type="character" w:customStyle="1" w:styleId="16">
    <w:name w:val="批注框文本 字符"/>
    <w:basedOn w:val="9"/>
    <w:link w:val="4"/>
    <w:semiHidden/>
    <w:qFormat/>
    <w:uiPriority w:val="99"/>
    <w:rPr>
      <w:rFonts w:ascii="Calibri" w:hAnsi="Calibri" w:eastAsia="Calibri" w:cs="Calibr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572</Words>
  <Characters>3267</Characters>
  <Lines>27</Lines>
  <Paragraphs>7</Paragraphs>
  <TotalTime>44</TotalTime>
  <ScaleCrop>false</ScaleCrop>
  <LinksUpToDate>false</LinksUpToDate>
  <CharactersWithSpaces>3832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2021-02-25T11:10:00Z</dcterms:created>
  <dc:creator>wzk</dc:creator>
  <cp:lastModifiedBy>AugF</cp:lastModifiedBy>
  <dcterms:modified xsi:type="dcterms:W3CDTF">2021-02-25T12:00:54Z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