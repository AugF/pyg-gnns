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AF21" w14:textId="77777777" w:rsidR="006C1D31" w:rsidRDefault="00BF7465">
      <w:pPr>
        <w:pStyle w:val="1"/>
      </w:pPr>
      <w:bookmarkStart w:id="0" w:name="response-to-the-reviewers"/>
      <w:r>
        <w:t>Response to the Reviewers</w:t>
      </w:r>
    </w:p>
    <w:p w14:paraId="01956487" w14:textId="77777777" w:rsidR="006C1D31" w:rsidRDefault="00BF7465" w:rsidP="004B7807">
      <w:pPr>
        <w:pStyle w:val="FirstParagraph"/>
        <w:jc w:val="both"/>
        <w:pPrChange w:id="1" w:author="Dell" w:date="2020-12-26T17:50:00Z">
          <w:pPr>
            <w:pStyle w:val="FirstParagraph"/>
          </w:pPr>
        </w:pPrChange>
      </w:pPr>
      <w:r>
        <w:t>We thank the reviewers for their critical assessment and insightful comments on our work. We have made extensive modifications to our manuscript, including adding more experiments and improving the presentation. In the following,</w:t>
      </w:r>
      <w:r>
        <w:t xml:space="preserve"> we first summarize the major changes we made.</w:t>
      </w:r>
    </w:p>
    <w:p w14:paraId="5B3E32DB" w14:textId="77777777" w:rsidR="006C1D31" w:rsidRDefault="00BF7465">
      <w:pPr>
        <w:pStyle w:val="2"/>
      </w:pPr>
      <w:bookmarkStart w:id="2" w:name="summary-of-changes"/>
      <w:r>
        <w:t>Summary of Changes</w:t>
      </w:r>
    </w:p>
    <w:p w14:paraId="7C31F504" w14:textId="77777777" w:rsidR="006C1D31" w:rsidRDefault="00BF7465">
      <w:pPr>
        <w:numPr>
          <w:ilvl w:val="0"/>
          <w:numId w:val="1"/>
        </w:numPr>
      </w:pPr>
      <w:r>
        <w:t xml:space="preserve">According to </w:t>
      </w:r>
      <w:del w:id="3" w:author="Dell" w:date="2020-12-26T17:52:00Z">
        <w:r w:rsidDel="004B7807">
          <w:rPr>
            <w:rFonts w:hint="eastAsia"/>
            <w:lang w:eastAsia="zh-CN"/>
          </w:rPr>
          <w:delText>R</w:delText>
        </w:r>
      </w:del>
      <w:ins w:id="4" w:author="Dell" w:date="2020-12-26T17:52:00Z">
        <w:r w:rsidR="004B7807">
          <w:rPr>
            <w:rFonts w:hint="eastAsia"/>
            <w:lang w:eastAsia="zh-CN"/>
          </w:rPr>
          <w:t>r</w:t>
        </w:r>
      </w:ins>
      <w:r>
        <w:t xml:space="preserve">eviewer 1’s comments, we have added experiments on the performance bottleneck analysis of GNN inference. </w:t>
      </w:r>
      <w:ins w:id="5" w:author="Dell" w:date="2020-12-26T17:53:00Z">
        <w:r w:rsidR="00250BF2">
          <w:t xml:space="preserve">Specifically, </w:t>
        </w:r>
      </w:ins>
      <w:del w:id="6" w:author="Dell" w:date="2020-12-26T17:53:00Z">
        <w:r w:rsidDel="00250BF2">
          <w:delText xml:space="preserve">We </w:delText>
        </w:r>
      </w:del>
      <w:ins w:id="7" w:author="Dell" w:date="2020-12-26T17:53:00Z">
        <w:r w:rsidR="00250BF2">
          <w:t>w</w:t>
        </w:r>
        <w:r w:rsidR="00250BF2">
          <w:t xml:space="preserve">e </w:t>
        </w:r>
      </w:ins>
      <w:r>
        <w:t>added experiments on how the hyper-parameters of GNNs affect the ela</w:t>
      </w:r>
      <w:r>
        <w:t xml:space="preserve">psed time and the memory usage of inference in Section 4.1.2 “Effects on Inference Time” and Section 4.1.3 “Effects on Peak Memory Usage”, respectively. We </w:t>
      </w:r>
      <w:ins w:id="8" w:author="Dell" w:date="2020-12-26T17:55:00Z">
        <w:r w:rsidR="00250BF2">
          <w:t xml:space="preserve">presented </w:t>
        </w:r>
        <w:r w:rsidR="00250BF2">
          <w:t xml:space="preserve">the </w:t>
        </w:r>
      </w:ins>
      <w:del w:id="9" w:author="Dell" w:date="2020-12-26T17:55:00Z">
        <w:r w:rsidDel="00250BF2">
          <w:delText xml:space="preserve">added </w:delText>
        </w:r>
      </w:del>
      <w:r>
        <w:t>time breakdown analysis of GNN inference in Section 4.2.4</w:t>
      </w:r>
      <w:ins w:id="10" w:author="Dell" w:date="2020-12-26T17:56:00Z">
        <w:r w:rsidR="00250BF2">
          <w:t>, and the</w:t>
        </w:r>
      </w:ins>
      <w:del w:id="11" w:author="Dell" w:date="2020-12-26T17:56:00Z">
        <w:r w:rsidDel="00250BF2">
          <w:delText xml:space="preserve">. We also </w:delText>
        </w:r>
      </w:del>
      <w:del w:id="12" w:author="Dell" w:date="2020-12-26T17:55:00Z">
        <w:r w:rsidDel="00250BF2">
          <w:delText xml:space="preserve">presented </w:delText>
        </w:r>
      </w:del>
      <w:del w:id="13" w:author="Dell" w:date="2020-12-26T17:56:00Z">
        <w:r w:rsidDel="00250BF2">
          <w:delText>the</w:delText>
        </w:r>
      </w:del>
      <w:r>
        <w:t xml:space="preserve"> memory usage </w:t>
      </w:r>
      <w:r>
        <w:t xml:space="preserve">analysis of GNN inference in Section 4.3.2. </w:t>
      </w:r>
      <w:ins w:id="14" w:author="Dell" w:date="2020-12-26T17:57:00Z">
        <w:r w:rsidR="00250BF2">
          <w:t xml:space="preserve">Also, </w:t>
        </w:r>
      </w:ins>
      <w:del w:id="15" w:author="Dell" w:date="2020-12-26T17:57:00Z">
        <w:r w:rsidDel="00250BF2">
          <w:delText xml:space="preserve">The </w:delText>
        </w:r>
      </w:del>
      <w:ins w:id="16" w:author="Dell" w:date="2020-12-26T17:57:00Z">
        <w:r w:rsidR="00250BF2">
          <w:t>t</w:t>
        </w:r>
        <w:r w:rsidR="00250BF2">
          <w:t xml:space="preserve">he </w:t>
        </w:r>
      </w:ins>
      <w:r>
        <w:t>performance bottlenecks of sample-based inference were analyzed in Section 4.4.2.</w:t>
      </w:r>
    </w:p>
    <w:p w14:paraId="2391909E" w14:textId="77777777" w:rsidR="006C1D31" w:rsidRDefault="00BF7465">
      <w:pPr>
        <w:numPr>
          <w:ilvl w:val="0"/>
          <w:numId w:val="1"/>
        </w:numPr>
      </w:pPr>
      <w:r>
        <w:t xml:space="preserve">According to the </w:t>
      </w:r>
      <w:del w:id="17" w:author="Dell" w:date="2020-12-26T17:53:00Z">
        <w:r w:rsidDel="004B7807">
          <w:delText xml:space="preserve">Reviewer </w:delText>
        </w:r>
      </w:del>
      <w:ins w:id="18" w:author="Dell" w:date="2020-12-26T17:53:00Z">
        <w:r w:rsidR="004B7807">
          <w:t>r</w:t>
        </w:r>
        <w:r w:rsidR="004B7807">
          <w:t xml:space="preserve">eviewer </w:t>
        </w:r>
      </w:ins>
      <w:r>
        <w:t xml:space="preserve">2’s comments, we have </w:t>
      </w:r>
      <w:r>
        <w:t xml:space="preserve">added </w:t>
      </w:r>
      <w:del w:id="19" w:author="Dell" w:date="2020-12-26T17:58:00Z">
        <w:r w:rsidDel="00A3275B">
          <w:delText xml:space="preserve">experiments </w:delText>
        </w:r>
      </w:del>
      <w:ins w:id="20" w:author="Dell" w:date="2020-12-26T17:58:00Z">
        <w:r w:rsidR="00A3275B">
          <w:t xml:space="preserve">evaluation </w:t>
        </w:r>
      </w:ins>
      <w:r>
        <w:t>on how the model complexity and the sampling techniques affe</w:t>
      </w:r>
      <w:r>
        <w:t xml:space="preserve">ct the accuracy of GNNs. Specifically, we evaluated the effects of hyper-parameters of GNNs on accuracy in Section 4.1.4. We also compared the accuracy of the four typical GNNs in that section. </w:t>
      </w:r>
      <w:ins w:id="21" w:author="Dell" w:date="2020-12-26T17:58:00Z">
        <w:r w:rsidR="00D32DC0">
          <w:t>Fin</w:t>
        </w:r>
      </w:ins>
      <w:ins w:id="22" w:author="Dell" w:date="2020-12-26T17:59:00Z">
        <w:r w:rsidR="00D32DC0">
          <w:t xml:space="preserve">ally, </w:t>
        </w:r>
      </w:ins>
      <w:del w:id="23" w:author="Dell" w:date="2020-12-26T17:59:00Z">
        <w:r w:rsidDel="00D32DC0">
          <w:delText xml:space="preserve">We </w:delText>
        </w:r>
      </w:del>
      <w:ins w:id="24" w:author="Dell" w:date="2020-12-26T17:59:00Z">
        <w:r w:rsidR="00D32DC0">
          <w:t>w</w:t>
        </w:r>
        <w:r w:rsidR="00D32DC0">
          <w:t xml:space="preserve">e </w:t>
        </w:r>
      </w:ins>
      <w:r>
        <w:t>analyzed the effects of the sampling techniques on accuracy</w:t>
      </w:r>
      <w:r>
        <w:t xml:space="preserve"> in Section 4.4.3.</w:t>
      </w:r>
    </w:p>
    <w:p w14:paraId="2265C21C" w14:textId="77777777" w:rsidR="006C1D31" w:rsidRDefault="00BF7465">
      <w:pPr>
        <w:numPr>
          <w:ilvl w:val="0"/>
          <w:numId w:val="1"/>
        </w:numPr>
      </w:pPr>
      <w:r>
        <w:t>We have adjusted the abstract, Section 1 “Introduction”, and Section 5 “Insights” according to the new findings on inference time and accuracy.</w:t>
      </w:r>
    </w:p>
    <w:p w14:paraId="34D4754E" w14:textId="77777777" w:rsidR="006C1D31" w:rsidRDefault="00BF7465">
      <w:pPr>
        <w:numPr>
          <w:ilvl w:val="0"/>
          <w:numId w:val="1"/>
        </w:numPr>
      </w:pPr>
      <w:r>
        <w:t xml:space="preserve">We have </w:t>
      </w:r>
      <w:r>
        <w:rPr>
          <w:rFonts w:hint="eastAsia"/>
          <w:lang w:eastAsia="zh-CN"/>
        </w:rPr>
        <w:t xml:space="preserve">polished </w:t>
      </w:r>
      <w:r>
        <w:t xml:space="preserve">the presentation of our manuscript. We unified the symbol usage through the </w:t>
      </w:r>
      <w:r>
        <w:t>manuscript and added a table to summarize the frequently-used symbols</w:t>
      </w:r>
      <w:ins w:id="25" w:author="Dell" w:date="2020-12-26T18:01:00Z">
        <w:r w:rsidR="00DC6245">
          <w:t xml:space="preserve"> as suggested by reviewer 1</w:t>
        </w:r>
      </w:ins>
      <w:r>
        <w:t>. We improved the description of the sub-layer concept in Section 2.1 and Section 2.2. We also replotted some figures to improve readability.</w:t>
      </w:r>
    </w:p>
    <w:p w14:paraId="55A4EF9A" w14:textId="77777777" w:rsidR="006C1D31" w:rsidRDefault="00BF7465">
      <w:pPr>
        <w:pStyle w:val="FirstParagraph"/>
      </w:pPr>
      <w:r>
        <w:t xml:space="preserve">We then respond to </w:t>
      </w:r>
      <w:ins w:id="26" w:author="Dell" w:date="2020-12-26T20:30:00Z">
        <w:r w:rsidR="005011C8">
          <w:t xml:space="preserve">all </w:t>
        </w:r>
      </w:ins>
      <w:r>
        <w:t xml:space="preserve">the </w:t>
      </w:r>
      <w:r>
        <w:t xml:space="preserve">concerns of reviewers </w:t>
      </w:r>
      <w:del w:id="27" w:author="Dell" w:date="2020-12-26T20:30:00Z">
        <w:r w:rsidDel="001E1143">
          <w:delText xml:space="preserve">point by point </w:delText>
        </w:r>
      </w:del>
      <w:r>
        <w:t>as follows.</w:t>
      </w:r>
    </w:p>
    <w:p w14:paraId="3388BE9D" w14:textId="77777777" w:rsidR="006C1D31" w:rsidRDefault="00BF7465">
      <w:r>
        <w:pict w14:anchorId="0BC0F6EE">
          <v:rect id="_x0000_i1025" style="width:0;height:1.5pt" o:hralign="center" o:hrstd="t" o:hr="t"/>
        </w:pict>
      </w:r>
    </w:p>
    <w:p w14:paraId="20055472" w14:textId="77777777" w:rsidR="006C1D31" w:rsidRDefault="00BF7465">
      <w:pPr>
        <w:pStyle w:val="1"/>
        <w:rPr>
          <w:lang w:eastAsia="zh-CN"/>
        </w:rPr>
      </w:pPr>
      <w:bookmarkStart w:id="28" w:name="reviewer"/>
      <w:bookmarkEnd w:id="0"/>
      <w:bookmarkEnd w:id="2"/>
      <w:r>
        <w:t xml:space="preserve">Reviewer </w:t>
      </w:r>
      <w:r>
        <w:rPr>
          <w:rFonts w:hint="eastAsia"/>
          <w:lang w:eastAsia="zh-CN"/>
        </w:rPr>
        <w:t>1</w:t>
      </w:r>
    </w:p>
    <w:p w14:paraId="078550DD" w14:textId="77777777" w:rsidR="006C1D31" w:rsidRDefault="006C1D31">
      <w:pPr>
        <w:pStyle w:val="FirstParagraph"/>
      </w:pPr>
    </w:p>
    <w:p w14:paraId="207BF1A6" w14:textId="77777777" w:rsidR="006C1D31" w:rsidRDefault="00BF7465">
      <w:pPr>
        <w:pStyle w:val="a0"/>
        <w:rPr>
          <w:b/>
          <w:bCs/>
        </w:rPr>
      </w:pPr>
      <w:r>
        <w:rPr>
          <w:rFonts w:hint="eastAsia"/>
          <w:b/>
          <w:bCs/>
          <w:lang w:eastAsia="zh-CN"/>
        </w:rPr>
        <w:t>P1.1</w:t>
      </w:r>
      <w:r>
        <w:rPr>
          <w:rFonts w:hint="eastAsia"/>
          <w:b/>
          <w:bCs/>
          <w:lang w:eastAsia="zh-CN"/>
        </w:rPr>
        <w:tab/>
      </w:r>
      <w:r>
        <w:rPr>
          <w:b/>
          <w:bCs/>
        </w:rPr>
        <w:t>The authors conduct an empirical analysis of performance bottlenecks in graph neural network training. The authors identify the edge-related calculation is the performance bottleneck. Experimental of several GN</w:t>
      </w:r>
      <w:r>
        <w:rPr>
          <w:b/>
          <w:bCs/>
        </w:rPr>
        <w:t>N variants, such as GCN, GGNNNN, GAT and GaAN on six real-world graph datasets verify the importance of the findings. The experimental analysis is sufficient. However, there are some tiny issues in this paper.</w:t>
      </w:r>
    </w:p>
    <w:p w14:paraId="4DF22C18" w14:textId="77777777" w:rsidR="006C1D31" w:rsidRDefault="00BF7465">
      <w:pPr>
        <w:pStyle w:val="a0"/>
      </w:pPr>
      <w:r>
        <w:rPr>
          <w:b/>
        </w:rPr>
        <w:lastRenderedPageBreak/>
        <w:t>Reply</w:t>
      </w:r>
      <w:r>
        <w:t xml:space="preserve">:  Thank you for your </w:t>
      </w:r>
      <w:del w:id="29" w:author="Dell" w:date="2020-12-26T18:12:00Z">
        <w:r w:rsidDel="00F23DD6">
          <w:delText xml:space="preserve">kindly </w:delText>
        </w:r>
      </w:del>
      <w:r>
        <w:t xml:space="preserve">comments on </w:t>
      </w:r>
      <w:r>
        <w:t>our manuscript. We have revised the manuscript according to your suggestions. Please see the replies below.</w:t>
      </w:r>
    </w:p>
    <w:p w14:paraId="5E9276CC" w14:textId="77777777" w:rsidR="006C1D31" w:rsidRDefault="00BF7465">
      <w:pPr>
        <w:pStyle w:val="a0"/>
      </w:pPr>
      <w:r>
        <w:t> </w:t>
      </w:r>
    </w:p>
    <w:p w14:paraId="33E46765" w14:textId="77777777" w:rsidR="006C1D31" w:rsidRDefault="00BF7465">
      <w:pPr>
        <w:pStyle w:val="a0"/>
        <w:rPr>
          <w:b/>
          <w:bCs/>
        </w:rPr>
      </w:pPr>
      <w:r>
        <w:rPr>
          <w:rFonts w:hint="eastAsia"/>
          <w:b/>
          <w:bCs/>
          <w:lang w:eastAsia="zh-CN"/>
        </w:rPr>
        <w:t>P1.2</w:t>
      </w:r>
      <w:r>
        <w:rPr>
          <w:rFonts w:hint="eastAsia"/>
          <w:b/>
          <w:bCs/>
          <w:lang w:eastAsia="zh-CN"/>
        </w:rPr>
        <w:tab/>
      </w:r>
      <w:r>
        <w:rPr>
          <w:b/>
          <w:bCs/>
        </w:rPr>
        <w:t>There are lots of symbols in this paper. Some symbols are reused and confusing, such as s denotes sub-layers or edge features.</w:t>
      </w:r>
    </w:p>
    <w:p w14:paraId="5C5F6E1F" w14:textId="77777777" w:rsidR="006C1D31" w:rsidRDefault="00BF7465">
      <w:pPr>
        <w:pStyle w:val="a0"/>
      </w:pPr>
      <w:r>
        <w:rPr>
          <w:b/>
        </w:rPr>
        <w:t>Reply</w:t>
      </w:r>
      <w:r>
        <w:t>:  We apo</w:t>
      </w:r>
      <w:r>
        <w:t>logize for the confusing use of symbols. To clarify the symbol usage, we have unified the usage of symbols in the revised manuscript. After revision, each symbol only represents one meaning.</w:t>
      </w:r>
    </w:p>
    <w:p w14:paraId="541092B2" w14:textId="77777777" w:rsidR="006C1D31" w:rsidRDefault="00BF7465">
      <w:pPr>
        <w:pStyle w:val="a0"/>
      </w:pPr>
      <w:r>
        <w:t xml:space="preserve">Specifically, we use </w:t>
      </w:r>
      <m:oMath>
        <m:r>
          <m:rPr>
            <m:sty m:val="b"/>
          </m:rPr>
          <w:rPr>
            <w:rFonts w:ascii="Cambria Math" w:hAnsi="Cambria Math"/>
          </w:rPr>
          <m:t>s</m:t>
        </m:r>
      </m:oMath>
      <w:r>
        <w:t xml:space="preserve"> to represent aggregated vectors in graph </w:t>
      </w:r>
      <w:r>
        <w:t xml:space="preserve">neurons. We use </w:t>
      </w:r>
      <m:oMath>
        <m:sSubSup>
          <m:sSubSupPr>
            <m:ctrlPr>
              <w:rPr>
                <w:rFonts w:ascii="Cambria Math" w:hAnsi="Cambria Math"/>
              </w:rPr>
            </m:ctrlPr>
          </m:sSubSupPr>
          <m:e>
            <m:r>
              <m:rPr>
                <m:sty m:val="b"/>
              </m:rPr>
              <w:rPr>
                <w:rFonts w:ascii="Cambria Math" w:hAnsi="Cambria Math"/>
              </w:rPr>
              <m:t>s</m:t>
            </m:r>
          </m:e>
          <m:sub>
            <m:r>
              <w:rPr>
                <w:rFonts w:ascii="Cambria Math" w:hAnsi="Cambria Math"/>
              </w:rPr>
              <m:t>x</m:t>
            </m:r>
          </m:sub>
          <m:sup>
            <m:r>
              <w:rPr>
                <w:rFonts w:ascii="Cambria Math" w:hAnsi="Cambria Math"/>
              </w:rPr>
              <m:t>l</m:t>
            </m:r>
          </m:sup>
        </m:sSubSup>
      </m:oMath>
      <w:r>
        <w:t xml:space="preserve"> to denote the aggregated vector of the graph neuron corresponding to the vertex </w:t>
      </w:r>
      <m:oMath>
        <m:sSub>
          <m:sSubPr>
            <m:ctrlPr>
              <w:rPr>
                <w:rFonts w:ascii="Cambria Math" w:hAnsi="Cambria Math"/>
              </w:rPr>
            </m:ctrlPr>
          </m:sSubPr>
          <m:e>
            <m:r>
              <w:rPr>
                <w:rFonts w:ascii="Cambria Math" w:hAnsi="Cambria Math"/>
              </w:rPr>
              <m:t>v</m:t>
            </m:r>
          </m:e>
          <m:sub>
            <m:r>
              <w:rPr>
                <w:rFonts w:ascii="Cambria Math" w:hAnsi="Cambria Math"/>
              </w:rPr>
              <m:t>x</m:t>
            </m:r>
          </m:sub>
        </m:sSub>
      </m:oMath>
      <w:r>
        <w:t xml:space="preserve"> in the GNN layer </w:t>
      </w:r>
      <m:oMath>
        <m:r>
          <w:rPr>
            <w:rFonts w:ascii="Cambria Math" w:hAnsi="Cambria Math"/>
          </w:rPr>
          <m:t>l</m:t>
        </m:r>
      </m:oMath>
      <w:r>
        <w:t xml:space="preserve">. If the GNN layer </w:t>
      </w:r>
      <m:oMath>
        <m:r>
          <w:rPr>
            <w:rFonts w:ascii="Cambria Math" w:hAnsi="Cambria Math"/>
          </w:rPr>
          <m:t>l</m:t>
        </m:r>
      </m:oMath>
      <w:r>
        <w:t xml:space="preserve"> has sub-layers, </w:t>
      </w:r>
      <m:oMath>
        <m:sSubSup>
          <m:sSubSupPr>
            <m:ctrlPr>
              <w:rPr>
                <w:rFonts w:ascii="Cambria Math" w:hAnsi="Cambria Math"/>
              </w:rPr>
            </m:ctrlPr>
          </m:sSubSupPr>
          <m:e>
            <m:r>
              <m:rPr>
                <m:sty m:val="b"/>
              </m:rPr>
              <w:rPr>
                <w:rFonts w:ascii="Cambria Math" w:hAnsi="Cambria Math"/>
              </w:rPr>
              <m:t>s</m:t>
            </m:r>
          </m:e>
          <m:sub>
            <m:r>
              <w:rPr>
                <w:rFonts w:ascii="Cambria Math" w:hAnsi="Cambria Math"/>
              </w:rPr>
              <m:t>x</m:t>
            </m:r>
          </m:sub>
          <m:sup>
            <m:r>
              <w:rPr>
                <w:rFonts w:ascii="Cambria Math" w:hAnsi="Cambria Math"/>
              </w:rPr>
              <m:t>l</m:t>
            </m:r>
            <m:r>
              <w:rPr>
                <w:rFonts w:ascii="Cambria Math" w:hAnsi="Cambria Math"/>
              </w:rPr>
              <m:t>,</m:t>
            </m:r>
            <m:r>
              <w:rPr>
                <w:rFonts w:ascii="Cambria Math" w:hAnsi="Cambria Math"/>
              </w:rPr>
              <m:t>i</m:t>
            </m:r>
          </m:sup>
        </m:sSubSup>
      </m:oMath>
      <w:r>
        <w:t xml:space="preserve"> represents the aggregated vector of </w:t>
      </w:r>
      <m:oMath>
        <m:sSub>
          <m:sSubPr>
            <m:ctrlPr>
              <w:rPr>
                <w:rFonts w:ascii="Cambria Math" w:hAnsi="Cambria Math"/>
              </w:rPr>
            </m:ctrlPr>
          </m:sSubPr>
          <m:e>
            <m:r>
              <w:rPr>
                <w:rFonts w:ascii="Cambria Math" w:hAnsi="Cambria Math"/>
              </w:rPr>
              <m:t>v</m:t>
            </m:r>
          </m:e>
          <m:sub>
            <m:r>
              <w:rPr>
                <w:rFonts w:ascii="Cambria Math" w:hAnsi="Cambria Math"/>
              </w:rPr>
              <m:t>x</m:t>
            </m:r>
          </m:sub>
        </m:sSub>
      </m:oMath>
      <w:r>
        <w:t xml:space="preserve"> in the </w:t>
      </w:r>
      <m:oMath>
        <m:r>
          <w:rPr>
            <w:rFonts w:ascii="Cambria Math" w:hAnsi="Cambria Math"/>
          </w:rPr>
          <m:t>i</m:t>
        </m:r>
      </m:oMath>
      <w:r>
        <w:t>-th sub-layer. As for edges and</w:t>
      </w:r>
      <w:r>
        <w:t xml:space="preserve"> their feature vectors, we use </w:t>
      </w:r>
      <m:oMath>
        <m:sSub>
          <m:sSubPr>
            <m:ctrlPr>
              <w:rPr>
                <w:rFonts w:ascii="Cambria Math" w:hAnsi="Cambria Math"/>
              </w:rPr>
            </m:ctrlPr>
          </m:sSubPr>
          <m:e>
            <m:r>
              <w:rPr>
                <w:rFonts w:ascii="Cambria Math" w:hAnsi="Cambria Math"/>
              </w:rPr>
              <m:t>e</m:t>
            </m:r>
          </m:e>
          <m:sub>
            <m:r>
              <w:rPr>
                <w:rFonts w:ascii="Cambria Math" w:hAnsi="Cambria Math"/>
              </w:rPr>
              <m:t>y</m:t>
            </m:r>
            <m:r>
              <w:rPr>
                <w:rFonts w:ascii="Cambria Math" w:hAnsi="Cambria Math"/>
              </w:rPr>
              <m:t>,</m:t>
            </m:r>
            <m:r>
              <w:rPr>
                <w:rFonts w:ascii="Cambria Math" w:hAnsi="Cambria Math"/>
              </w:rPr>
              <m:t>x</m:t>
            </m:r>
          </m:sub>
        </m:sSub>
      </m:oMath>
      <w:r>
        <w:t xml:space="preserve"> to represent an edge pointing from </w:t>
      </w:r>
      <m:oMath>
        <m:sSub>
          <m:sSubPr>
            <m:ctrlPr>
              <w:rPr>
                <w:rFonts w:ascii="Cambria Math" w:hAnsi="Cambria Math"/>
              </w:rPr>
            </m:ctrlPr>
          </m:sSubPr>
          <m:e>
            <m:r>
              <w:rPr>
                <w:rFonts w:ascii="Cambria Math" w:hAnsi="Cambria Math"/>
              </w:rPr>
              <m:t>v</m:t>
            </m:r>
          </m:e>
          <m:sub>
            <m:r>
              <w:rPr>
                <w:rFonts w:ascii="Cambria Math" w:hAnsi="Cambria Math"/>
              </w:rPr>
              <m:t>y</m:t>
            </m:r>
          </m:sub>
        </m:sSub>
      </m:oMath>
      <w:r>
        <w:t xml:space="preserve"> to </w:t>
      </w:r>
      <m:oMath>
        <m:sSub>
          <m:sSubPr>
            <m:ctrlPr>
              <w:rPr>
                <w:rFonts w:ascii="Cambria Math" w:hAnsi="Cambria Math"/>
              </w:rPr>
            </m:ctrlPr>
          </m:sSubPr>
          <m:e>
            <m:r>
              <w:rPr>
                <w:rFonts w:ascii="Cambria Math" w:hAnsi="Cambria Math"/>
              </w:rPr>
              <m:t>v</m:t>
            </m:r>
          </m:e>
          <m:sub>
            <m:r>
              <w:rPr>
                <w:rFonts w:ascii="Cambria Math" w:hAnsi="Cambria Math"/>
              </w:rPr>
              <m:t>x</m:t>
            </m:r>
          </m:sub>
        </m:sSub>
      </m:oMath>
      <w:r>
        <w:t xml:space="preserve"> and we use </w:t>
      </w:r>
      <m:oMath>
        <m:sSub>
          <m:sSubPr>
            <m:ctrlPr>
              <w:rPr>
                <w:rFonts w:ascii="Cambria Math" w:hAnsi="Cambria Math"/>
              </w:rPr>
            </m:ctrlPr>
          </m:sSubPr>
          <m:e>
            <m:r>
              <m:rPr>
                <m:sty m:val="b"/>
              </m:rPr>
              <w:rPr>
                <w:rFonts w:ascii="Cambria Math" w:hAnsi="Cambria Math"/>
              </w:rPr>
              <m:t>e</m:t>
            </m:r>
          </m:e>
          <m:sub>
            <m:r>
              <w:rPr>
                <w:rFonts w:ascii="Cambria Math" w:hAnsi="Cambria Math"/>
              </w:rPr>
              <m:t>y</m:t>
            </m:r>
            <m:r>
              <w:rPr>
                <w:rFonts w:ascii="Cambria Math" w:hAnsi="Cambria Math"/>
              </w:rPr>
              <m:t>,</m:t>
            </m:r>
            <m:r>
              <w:rPr>
                <w:rFonts w:ascii="Cambria Math" w:hAnsi="Cambria Math"/>
              </w:rPr>
              <m:t>x</m:t>
            </m:r>
          </m:sub>
        </m:sSub>
      </m:oMath>
      <w:r>
        <w:t xml:space="preserve"> to represent its feature vector.</w:t>
      </w:r>
    </w:p>
    <w:p w14:paraId="1AD8A509" w14:textId="77777777" w:rsidR="006C1D31" w:rsidRDefault="00BF7465">
      <w:pPr>
        <w:pStyle w:val="a0"/>
      </w:pPr>
      <w:r>
        <w:t>In order to facilitate readers to quickly locate the meaning of symbols, we have added Table 1 at the beginning of Se</w:t>
      </w:r>
      <w:r>
        <w:t>ction 2 “Review of Graph Neural Networks” in the revised manuscript.</w:t>
      </w:r>
    </w:p>
    <w:p w14:paraId="0440131B" w14:textId="77777777" w:rsidR="006C1D31" w:rsidRDefault="00BF7465">
      <w:pPr>
        <w:pStyle w:val="a0"/>
      </w:pPr>
      <w:r>
        <w:t> </w:t>
      </w:r>
    </w:p>
    <w:p w14:paraId="29299534" w14:textId="77777777" w:rsidR="006C1D31" w:rsidRDefault="00BF7465">
      <w:pPr>
        <w:pStyle w:val="a0"/>
        <w:rPr>
          <w:b/>
          <w:bCs/>
        </w:rPr>
      </w:pPr>
      <w:r>
        <w:rPr>
          <w:rFonts w:hint="eastAsia"/>
          <w:b/>
          <w:bCs/>
          <w:lang w:eastAsia="zh-CN"/>
        </w:rPr>
        <w:t>P1.3</w:t>
      </w:r>
      <w:r>
        <w:rPr>
          <w:rFonts w:hint="eastAsia"/>
          <w:b/>
          <w:bCs/>
          <w:lang w:eastAsia="zh-CN"/>
        </w:rPr>
        <w:tab/>
      </w:r>
      <w:r>
        <w:rPr>
          <w:b/>
          <w:bCs/>
        </w:rPr>
        <w:t xml:space="preserve">Some typical applications of GNNs should be included, such as video object segmentation [ref1], human-object interaction [ref2] and human-parsing [ref3].[1] Zero-shot video object </w:t>
      </w:r>
      <w:r>
        <w:rPr>
          <w:b/>
          <w:bCs/>
        </w:rPr>
        <w:t>segmentation via attentive graph neural networks,iccv 2019 [2] Learning human-object interactions by graph parsing neural networks, eccv 2018. [3] Hierarchical human parsing with typed part-relation reasoning, cvpr 2020.</w:t>
      </w:r>
    </w:p>
    <w:p w14:paraId="3B4DADAE" w14:textId="77777777" w:rsidR="006C1D31" w:rsidRDefault="00BF7465">
      <w:pPr>
        <w:pStyle w:val="a0"/>
      </w:pPr>
      <w:r>
        <w:rPr>
          <w:b/>
        </w:rPr>
        <w:t>Reply</w:t>
      </w:r>
      <w:r>
        <w:t xml:space="preserve">:  Thank you for pointing out </w:t>
      </w:r>
      <w:r>
        <w:t>missing references. Computer vision is indeed an important application area of graph neural networks. We have added the mentioned references in Section 1 “Introduction” in the revised manuscript.</w:t>
      </w:r>
    </w:p>
    <w:p w14:paraId="2E0CB21F" w14:textId="77777777" w:rsidR="006C1D31" w:rsidRDefault="00BF7465">
      <w:pPr>
        <w:pStyle w:val="a0"/>
      </w:pPr>
      <w:r>
        <w:t> </w:t>
      </w:r>
    </w:p>
    <w:p w14:paraId="381A14CC" w14:textId="77777777" w:rsidR="006C1D31" w:rsidRDefault="00BF7465">
      <w:pPr>
        <w:pStyle w:val="a0"/>
        <w:rPr>
          <w:b/>
          <w:bCs/>
        </w:rPr>
      </w:pPr>
      <w:r>
        <w:rPr>
          <w:rFonts w:hint="eastAsia"/>
          <w:b/>
          <w:bCs/>
          <w:lang w:eastAsia="zh-CN"/>
        </w:rPr>
        <w:t>P1.4</w:t>
      </w:r>
      <w:r>
        <w:rPr>
          <w:rFonts w:hint="eastAsia"/>
          <w:b/>
          <w:bCs/>
          <w:lang w:eastAsia="zh-CN"/>
        </w:rPr>
        <w:tab/>
      </w:r>
      <w:r>
        <w:rPr>
          <w:b/>
          <w:bCs/>
        </w:rPr>
        <w:t>There are some grammar errors and typos:</w:t>
      </w:r>
      <w:r>
        <w:rPr>
          <w:b/>
          <w:bCs/>
        </w:rPr>
        <w:br/>
        <w:t xml:space="preserve">- ‘Take the </w:t>
      </w:r>
      <w:r>
        <w:rPr>
          <w:b/>
          <w:bCs/>
        </w:rPr>
        <w:t>demo GNN in Figure 1(a) as  the example.’</w:t>
      </w:r>
      <w:r>
        <w:rPr>
          <w:b/>
          <w:bCs/>
        </w:rPr>
        <w:br/>
        <w:t xml:space="preserve"> - ‘to calculate the  output hidden vector </w:t>
      </w:r>
      <m:oMath>
        <m:sSup>
          <m:sSupPr>
            <m:ctrlPr>
              <w:rPr>
                <w:rFonts w:ascii="DejaVu Math TeX Gyre" w:hAnsi="DejaVu Math TeX Gyre"/>
                <w:b/>
                <w:bCs/>
              </w:rPr>
            </m:ctrlPr>
          </m:sSupPr>
          <m:e>
            <m:r>
              <m:rPr>
                <m:sty m:val="bi"/>
              </m:rPr>
              <w:rPr>
                <w:rFonts w:ascii="DejaVu Math TeX Gyre" w:hAnsi="DejaVu Math TeX Gyre"/>
              </w:rPr>
              <m:t>h</m:t>
            </m:r>
          </m:e>
          <m:sup>
            <m:r>
              <m:rPr>
                <m:sty m:val="bi"/>
              </m:rPr>
              <w:rPr>
                <w:rFonts w:ascii="DejaVu Math TeX Gyre" w:hAnsi="DejaVu Math TeX Gyre"/>
              </w:rPr>
              <m:t>l</m:t>
            </m:r>
            <m:r>
              <m:rPr>
                <m:sty m:val="bi"/>
              </m:rPr>
              <w:rPr>
                <w:rFonts w:ascii="DejaVu Math TeX Gyre" w:hAnsi="DejaVu Math TeX Gyre"/>
              </w:rPr>
              <m:t>+</m:t>
            </m:r>
            <m:r>
              <m:rPr>
                <m:sty m:val="bi"/>
              </m:rPr>
              <w:rPr>
                <w:rFonts w:ascii="DejaVu Math TeX Gyre" w:hAnsi="DejaVu Math TeX Gyre"/>
              </w:rPr>
              <m:t>1</m:t>
            </m:r>
          </m:sup>
        </m:sSup>
      </m:oMath>
      <w:r>
        <w:rPr>
          <w:b/>
          <w:bCs/>
        </w:rPr>
        <w:t xml:space="preserve"> of the current layer l, i.e., </w:t>
      </w:r>
      <m:oMath>
        <m:sSup>
          <m:sSupPr>
            <m:ctrlPr>
              <w:rPr>
                <w:rFonts w:ascii="DejaVu Math TeX Gyre" w:hAnsi="DejaVu Math TeX Gyre"/>
                <w:b/>
                <w:bCs/>
              </w:rPr>
            </m:ctrlPr>
          </m:sSupPr>
          <m:e>
            <m:r>
              <m:rPr>
                <m:sty m:val="bi"/>
              </m:rPr>
              <w:rPr>
                <w:rFonts w:ascii="DejaVu Math TeX Gyre" w:hAnsi="DejaVu Math TeX Gyre"/>
              </w:rPr>
              <m:t>h</m:t>
            </m:r>
          </m:e>
          <m:sup>
            <m:r>
              <m:rPr>
                <m:sty m:val="bi"/>
              </m:rPr>
              <w:rPr>
                <w:rFonts w:ascii="DejaVu Math TeX Gyre" w:hAnsi="DejaVu Math TeX Gyre"/>
              </w:rPr>
              <m:t>l</m:t>
            </m:r>
            <m:r>
              <m:rPr>
                <m:sty m:val="bi"/>
              </m:rPr>
              <w:rPr>
                <w:rFonts w:ascii="DejaVu Math TeX Gyre" w:hAnsi="DejaVu Math TeX Gyre"/>
              </w:rPr>
              <m:t>+</m:t>
            </m:r>
            <m:r>
              <m:rPr>
                <m:sty m:val="bi"/>
              </m:rPr>
              <w:rPr>
                <w:rFonts w:ascii="DejaVu Math TeX Gyre" w:hAnsi="DejaVu Math TeX Gyre"/>
              </w:rPr>
              <m:t>1</m:t>
            </m:r>
          </m:sup>
        </m:sSup>
      </m:oMath>
      <w:r>
        <w:rPr>
          <w:b/>
          <w:bCs/>
        </w:rPr>
        <w:t xml:space="preserve"> = </w:t>
      </w:r>
      <m:oMath>
        <m:sSup>
          <m:sSupPr>
            <m:ctrlPr>
              <w:rPr>
                <w:rFonts w:ascii="DejaVu Math TeX Gyre" w:hAnsi="DejaVu Math TeX Gyre"/>
                <w:b/>
                <w:bCs/>
              </w:rPr>
            </m:ctrlPr>
          </m:sSupPr>
          <m:e>
            <m:r>
              <m:rPr>
                <m:sty m:val="bi"/>
              </m:rPr>
              <w:rPr>
                <w:rFonts w:ascii="DejaVu Math TeX Gyre" w:hAnsi="DejaVu Math TeX Gyre"/>
              </w:rPr>
              <m:t>γ</m:t>
            </m:r>
          </m:e>
          <m:sup>
            <m:r>
              <m:rPr>
                <m:sty m:val="bi"/>
              </m:rPr>
              <w:rPr>
                <w:rFonts w:ascii="DejaVu Math TeX Gyre" w:hAnsi="DejaVu Math TeX Gyre"/>
              </w:rPr>
              <m:t>l</m:t>
            </m:r>
          </m:sup>
        </m:sSup>
        <m:r>
          <m:rPr>
            <m:sty m:val="bi"/>
          </m:rPr>
          <w:rPr>
            <w:rFonts w:ascii="DejaVu Math TeX Gyre" w:hAnsi="DejaVu Math TeX Gyre"/>
          </w:rPr>
          <m:t>(</m:t>
        </m:r>
        <m:sSup>
          <m:sSupPr>
            <m:ctrlPr>
              <w:rPr>
                <w:rFonts w:ascii="DejaVu Math TeX Gyre" w:hAnsi="DejaVu Math TeX Gyre"/>
                <w:b/>
                <w:bCs/>
              </w:rPr>
            </m:ctrlPr>
          </m:sSupPr>
          <m:e>
            <m:r>
              <m:rPr>
                <m:sty m:val="bi"/>
              </m:rPr>
              <w:rPr>
                <w:rFonts w:ascii="DejaVu Math TeX Gyre" w:hAnsi="DejaVu Math TeX Gyre"/>
              </w:rPr>
              <m:t>h</m:t>
            </m:r>
          </m:e>
          <m:sup>
            <m:r>
              <m:rPr>
                <m:sty m:val="bi"/>
              </m:rPr>
              <w:rPr>
                <w:rFonts w:ascii="DejaVu Math TeX Gyre" w:hAnsi="DejaVu Math TeX Gyre"/>
              </w:rPr>
              <m:t>l</m:t>
            </m:r>
          </m:sup>
        </m:sSup>
        <m:r>
          <m:rPr>
            <m:sty m:val="bi"/>
          </m:rPr>
          <w:rPr>
            <w:rFonts w:ascii="DejaVu Math TeX Gyre" w:hAnsi="DejaVu Math TeX Gyre"/>
          </w:rPr>
          <m:t>,</m:t>
        </m:r>
        <m:sSup>
          <m:sSupPr>
            <m:ctrlPr>
              <w:rPr>
                <w:rFonts w:ascii="DejaVu Math TeX Gyre" w:hAnsi="DejaVu Math TeX Gyre"/>
                <w:b/>
                <w:bCs/>
              </w:rPr>
            </m:ctrlPr>
          </m:sSupPr>
          <m:e>
            <m:r>
              <m:rPr>
                <m:sty m:val="bi"/>
              </m:rPr>
              <w:rPr>
                <w:rFonts w:ascii="DejaVu Math TeX Gyre" w:hAnsi="DejaVu Math TeX Gyre"/>
              </w:rPr>
              <m:t>s</m:t>
            </m:r>
          </m:e>
          <m:sup>
            <m:r>
              <m:rPr>
                <m:sty m:val="bi"/>
              </m:rPr>
              <w:rPr>
                <w:rFonts w:ascii="DejaVu Math TeX Gyre" w:hAnsi="DejaVu Math TeX Gyre"/>
              </w:rPr>
              <m:t>l</m:t>
            </m:r>
          </m:sup>
        </m:sSup>
        <m:r>
          <m:rPr>
            <m:sty m:val="bi"/>
          </m:rPr>
          <w:rPr>
            <w:rFonts w:ascii="DejaVu Math TeX Gyre" w:hAnsi="DejaVu Math TeX Gyre"/>
          </w:rPr>
          <m:t>)</m:t>
        </m:r>
      </m:oMath>
      <w:r>
        <w:rPr>
          <w:b/>
          <w:bCs/>
        </w:rPr>
        <w:t xml:space="preserve"> The end-to-end training requires…’</w:t>
      </w:r>
      <w:r>
        <w:rPr>
          <w:b/>
          <w:bCs/>
        </w:rPr>
        <w:br/>
        <w:t>- ‘Implementing it with the specially optimized basic operators on the G</w:t>
      </w:r>
      <w:r>
        <w:rPr>
          <w:b/>
          <w:bCs/>
        </w:rPr>
        <w:t>PU is a potential optimization’</w:t>
      </w:r>
      <w:r>
        <w:rPr>
          <w:b/>
          <w:bCs/>
        </w:rPr>
        <w:br/>
        <w:t>- The sentences in the experimental section should be unified.</w:t>
      </w:r>
    </w:p>
    <w:p w14:paraId="5B9C9F2A" w14:textId="77777777" w:rsidR="006C1D31" w:rsidRDefault="00BF7465">
      <w:pPr>
        <w:pStyle w:val="a0"/>
      </w:pPr>
      <w:r>
        <w:rPr>
          <w:b/>
        </w:rPr>
        <w:t>Reply</w:t>
      </w:r>
      <w:r>
        <w:t>: </w:t>
      </w:r>
      <w:r>
        <w:rPr>
          <w:rFonts w:hint="eastAsia"/>
          <w:lang w:eastAsia="zh-CN"/>
        </w:rPr>
        <w:t xml:space="preserve"> </w:t>
      </w:r>
      <w:r>
        <w:t>Thank you for pointing them out. We feel sorry for our carelessness. We have proofread our revised manuscript to eliminate grammar errors and typos. We h</w:t>
      </w:r>
      <w:r>
        <w:t xml:space="preserve">ave also unified the tenses of the sentences in Section 3 “Evaluation Design” and Section 4 “Evaluation Results and Analysis”. Specifically, we use the past tense to describe </w:t>
      </w:r>
      <w:r>
        <w:lastRenderedPageBreak/>
        <w:t>experimental methods, results and what they indicate. We use the present tense in</w:t>
      </w:r>
      <w:r>
        <w:t xml:space="preserve"> the sentences that FigureX </w:t>
      </w:r>
      <w:r>
        <w:t>or Table X is the subject of the sentences.</w:t>
      </w:r>
    </w:p>
    <w:p w14:paraId="2292EBEC" w14:textId="77777777" w:rsidR="006C1D31" w:rsidRDefault="00BF7465">
      <w:pPr>
        <w:pStyle w:val="a0"/>
      </w:pPr>
      <w:r>
        <w:t> </w:t>
      </w:r>
    </w:p>
    <w:p w14:paraId="79717228" w14:textId="77777777" w:rsidR="006C1D31" w:rsidRDefault="00BF7465">
      <w:pPr>
        <w:pStyle w:val="a0"/>
        <w:rPr>
          <w:b/>
          <w:bCs/>
        </w:rPr>
      </w:pPr>
      <w:r>
        <w:rPr>
          <w:rFonts w:hint="eastAsia"/>
          <w:b/>
          <w:bCs/>
          <w:lang w:eastAsia="zh-CN"/>
        </w:rPr>
        <w:t>P1.5</w:t>
      </w:r>
      <w:r>
        <w:rPr>
          <w:rFonts w:hint="eastAsia"/>
          <w:b/>
          <w:bCs/>
          <w:lang w:eastAsia="zh-CN"/>
        </w:rPr>
        <w:tab/>
      </w:r>
      <w:r>
        <w:rPr>
          <w:b/>
          <w:bCs/>
        </w:rPr>
        <w:t>Figures 6 and 7 should be adjusted. The figures and fonts are too small.</w:t>
      </w:r>
    </w:p>
    <w:p w14:paraId="103555EE" w14:textId="77777777" w:rsidR="006C1D31" w:rsidRDefault="00BF7465">
      <w:pPr>
        <w:pStyle w:val="a0"/>
      </w:pPr>
      <w:r>
        <w:rPr>
          <w:b/>
        </w:rPr>
        <w:t>Reply</w:t>
      </w:r>
      <w:r>
        <w:t>: </w:t>
      </w:r>
      <w:r>
        <w:rPr>
          <w:rFonts w:hint="eastAsia"/>
          <w:lang w:eastAsia="zh-CN"/>
        </w:rPr>
        <w:t xml:space="preserve"> </w:t>
      </w:r>
      <w:r>
        <w:t>As suggested, we have split Figure 6 and Figure 7 into five figures (Figure 6 to 10) in the revi</w:t>
      </w:r>
      <w:r>
        <w:t>sed manuscript to enlarge their subfigures. We have also adjusted font sizes in all figures (besides Figure 6 and Figure 7) to make sure that they are equal to or greater than the font size of figure captions.</w:t>
      </w:r>
    </w:p>
    <w:p w14:paraId="692E466D" w14:textId="77777777" w:rsidR="006C1D31" w:rsidRDefault="00BF7465">
      <w:pPr>
        <w:pStyle w:val="a0"/>
      </w:pPr>
      <w:r>
        <w:t> </w:t>
      </w:r>
    </w:p>
    <w:p w14:paraId="2F50C1EE" w14:textId="77777777" w:rsidR="006C1D31" w:rsidRDefault="00BF7465">
      <w:pPr>
        <w:pStyle w:val="a0"/>
      </w:pPr>
      <w:r>
        <w:rPr>
          <w:rFonts w:hint="eastAsia"/>
          <w:b/>
          <w:bCs/>
          <w:lang w:eastAsia="zh-CN"/>
        </w:rPr>
        <w:t>P1.6</w:t>
      </w:r>
      <w:r>
        <w:rPr>
          <w:rFonts w:hint="eastAsia"/>
          <w:b/>
          <w:bCs/>
          <w:lang w:eastAsia="zh-CN"/>
        </w:rPr>
        <w:tab/>
      </w:r>
      <w:r>
        <w:rPr>
          <w:b/>
          <w:bCs/>
        </w:rPr>
        <w:t xml:space="preserve">In my view, computation efficiency is </w:t>
      </w:r>
      <w:r>
        <w:rPr>
          <w:b/>
          <w:bCs/>
        </w:rPr>
        <w:t>to describe the testing or validation process. Except for reporting and analyzing the training times, it is meaningful to discuss the inference time. This is also an important point of view for deep learning researchers to be concerned about.</w:t>
      </w:r>
    </w:p>
    <w:p w14:paraId="482C8461" w14:textId="77777777" w:rsidR="006C1D31" w:rsidRDefault="00BF7465">
      <w:pPr>
        <w:pStyle w:val="a0"/>
      </w:pPr>
      <w:r>
        <w:rPr>
          <w:b/>
        </w:rPr>
        <w:t>Reply</w:t>
      </w:r>
      <w:r>
        <w:t>:  Thank</w:t>
      </w:r>
      <w:r>
        <w:t xml:space="preserve"> you for the insightful comment and suggestion. The efficiency of inference (including inference time and memory usage) is indeed important for deep learning researchers and engineers. We add brief description on GNN inference in Section 2.5 “Inference wit</w:t>
      </w:r>
      <w:r>
        <w:t>h GNNs” in the revised manuscript. As suggested, we also use the same methodology as the training phase to analyze the performance bottlenecks in the inference phase and we add corresponding experimental results in every subsection of Section 4 “Evaluation</w:t>
      </w:r>
      <w:r>
        <w:t xml:space="preserve"> Results and Analysis”.</w:t>
      </w:r>
    </w:p>
    <w:p w14:paraId="6EDF4A90" w14:textId="77777777" w:rsidR="006C1D31" w:rsidRDefault="00BF7465">
      <w:pPr>
        <w:numPr>
          <w:ilvl w:val="0"/>
          <w:numId w:val="2"/>
        </w:numPr>
      </w:pPr>
      <w:r>
        <w:t>In Section 4.1 “Effects of Hyper-parameters on Performance”, we conduct extra experiments on how the hyper-parameters of GNNs affect the time and peak memory usage of inference. We find that the effects of hyper-parameters on the in</w:t>
      </w:r>
      <w:r>
        <w:t xml:space="preserve">ference time and memory usage are the same as the training time. When the other hyper-parameters are fixed, each hyper-parameter itself affects the training time and memory usage in a linear way. The complexity analysis of GNNs holds for both training and </w:t>
      </w:r>
      <w:r>
        <w:t>inference. We present specific experimental results in Section 4.1.2 “Effects on Inference” in the revised manuscript.</w:t>
      </w:r>
    </w:p>
    <w:p w14:paraId="073C618A" w14:textId="77777777" w:rsidR="006C1D31" w:rsidRDefault="00BF7465">
      <w:pPr>
        <w:numPr>
          <w:ilvl w:val="0"/>
          <w:numId w:val="2"/>
        </w:numPr>
      </w:pPr>
      <w:r>
        <w:t>In Section 4.2 “Time Breakdown Analysis”, we addition</w:t>
      </w:r>
      <w:r>
        <w:t>a</w:t>
      </w:r>
      <w:r>
        <w:t>l</w:t>
      </w:r>
      <w:ins w:id="30" w:author="Dell" w:date="2020-12-26T18:16:00Z">
        <w:r w:rsidR="00086C9A">
          <w:t>l</w:t>
        </w:r>
      </w:ins>
      <w:r>
        <w:t>y conduct time breakdown analysis for GNN inference and compare the similarit</w:t>
      </w:r>
      <w:ins w:id="31" w:author="Dell" w:date="2020-12-26T18:17:00Z">
        <w:r w:rsidR="007462B9">
          <w:t>i</w:t>
        </w:r>
      </w:ins>
      <w:r>
        <w:t>es an</w:t>
      </w:r>
      <w:r>
        <w:t>d differences between training and inference. As for the similarities, we find that the performance characteristics of inference and training are highly similar on the layer level and the step level of edge calculation. The edge calculation stage is the ma</w:t>
      </w:r>
      <w:r>
        <w:t>in performance bottleneck for both training and inference. As for the differences, training and inference are different mainly in two aspects: the elapsed time and the top time-consuming basic operators. The inference time is much less than the training ti</w:t>
      </w:r>
      <w:r>
        <w:t xml:space="preserve">me. The top time-consuming basic operators used in the backward phase of training are replaced by the basic operators used in the prediction layer of inference. The inference time is 34% (GCN), 32% (GGNN), 25% (GAT), and 32% (GaAN) of the training time on </w:t>
      </w:r>
      <w:r>
        <w:t>average, as shown in Figure </w:t>
      </w:r>
      <w:r>
        <w:rPr>
          <w:rFonts w:hint="eastAsia"/>
          <w:lang w:eastAsia="zh-CN"/>
        </w:rPr>
        <w:t>1.1</w:t>
      </w:r>
      <w:r>
        <w:t xml:space="preserve">. Since the inference only conducted the forward propagation from the input layer to the prediction layer, the inference </w:t>
      </w:r>
      <w:r>
        <w:lastRenderedPageBreak/>
        <w:t>time is very close to the time of the forward phase in training. For the top time-consuming basic operat</w:t>
      </w:r>
      <w:r>
        <w:t>ors, some top operators from the backward phase in training are replaced by operators from the prediction layer in inference. For example, Figure </w:t>
      </w:r>
      <w:r>
        <w:rPr>
          <w:rFonts w:hint="eastAsia"/>
          <w:lang w:eastAsia="zh-CN"/>
        </w:rPr>
        <w:t>1.2</w:t>
      </w:r>
      <w:r>
        <w:t xml:space="preserve"> shows that the </w:t>
      </w:r>
      <w:r>
        <w:rPr>
          <w:rStyle w:val="VerbatimChar"/>
        </w:rPr>
        <w:t>gather</w:t>
      </w:r>
      <w:r>
        <w:t xml:space="preserve"> operator used in the backward phase of training is replaced by the </w:t>
      </w:r>
      <w:r>
        <w:rPr>
          <w:rStyle w:val="VerbatimChar"/>
        </w:rPr>
        <w:t>index</w:t>
      </w:r>
      <w:r>
        <w:t xml:space="preserve"> operator us</w:t>
      </w:r>
      <w:r>
        <w:t xml:space="preserve">ed in the prediction layer of GCN. Though the </w:t>
      </w:r>
      <w:del w:id="32" w:author="Dell" w:date="2020-12-26T18:19:00Z">
        <w:r w:rsidDel="009827FA">
          <w:delText xml:space="preserve">the </w:delText>
        </w:r>
      </w:del>
      <w:r>
        <w:t>top time-consuming basic operators are changed, they still indicates that GPUs are suitable for conducting GNN inference. We present more details of time breakdown analysis on GNN inference in Section 4.2.4</w:t>
      </w:r>
      <w:r>
        <w:t xml:space="preserve"> “Performance Bottlenecks in Inference” in the revised manuscript.</w:t>
      </w:r>
      <w:r>
        <w:br/>
      </w:r>
      <w:r>
        <w:rPr>
          <w:noProof/>
          <w:lang w:eastAsia="zh-CN"/>
        </w:rPr>
        <w:drawing>
          <wp:inline distT="0" distB="0" distL="114300" distR="114300" wp14:anchorId="68C213F1" wp14:editId="7883EF3F">
            <wp:extent cx="5480685" cy="4357370"/>
            <wp:effectExtent l="0" t="0" r="571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480685" cy="4357370"/>
                    </a:xfrm>
                    <a:prstGeom prst="rect">
                      <a:avLst/>
                    </a:prstGeom>
                    <a:noFill/>
                    <a:ln>
                      <a:noFill/>
                    </a:ln>
                  </pic:spPr>
                </pic:pic>
              </a:graphicData>
            </a:graphic>
          </wp:inline>
        </w:drawing>
      </w:r>
    </w:p>
    <w:p w14:paraId="32769BEA" w14:textId="77777777" w:rsidR="006C1D31" w:rsidRDefault="00BF7465">
      <w:pPr>
        <w:numPr>
          <w:ilvl w:val="0"/>
          <w:numId w:val="2"/>
        </w:numPr>
      </w:pPr>
      <w:r>
        <w:t xml:space="preserve">In Section 4.3 “Memory Usage Analysis”, we conduct </w:t>
      </w:r>
      <w:del w:id="33" w:author="Dell" w:date="2020-12-26T18:29:00Z">
        <w:r w:rsidDel="003D3A16">
          <w:delText xml:space="preserve">extra </w:delText>
        </w:r>
      </w:del>
      <w:ins w:id="34" w:author="Dell" w:date="2020-12-26T18:29:00Z">
        <w:r w:rsidR="003D3A16">
          <w:t>a group of</w:t>
        </w:r>
        <w:r w:rsidR="003D3A16">
          <w:t xml:space="preserve"> </w:t>
        </w:r>
      </w:ins>
      <w:r>
        <w:t xml:space="preserve">experiments to evaluate the peak memory usage during inference. We find that the memory usage of inference also mainly comes from </w:t>
      </w:r>
      <w:r>
        <w:t xml:space="preserve">the edge calculation stage, </w:t>
      </w:r>
      <w:ins w:id="35" w:author="Dell" w:date="2020-12-26T18:31:00Z">
        <w:r w:rsidR="00003314">
          <w:t xml:space="preserve">the </w:t>
        </w:r>
      </w:ins>
      <w:r>
        <w:t>same as training. However, the memory expansion ratios of inference are much less than training. The memory expansion ratios of inference are 45% to 83% (GGNN), 52% to 61% (GAT), and 37% to 69% (GaAN) of training, as indicated b</w:t>
      </w:r>
      <w:r>
        <w:t>y Figure </w:t>
      </w:r>
      <w:r>
        <w:rPr>
          <w:rFonts w:hint="eastAsia"/>
          <w:lang w:eastAsia="zh-CN"/>
        </w:rPr>
        <w:t>1.3</w:t>
      </w:r>
      <w:r>
        <w:t>. GGNN, GAT and GaAN have to cache some intermediate results during training, the memory space of those results is saved during inference. However, the memory expansion ratios of inference are still high, preventing us from inferencing with big</w:t>
      </w:r>
      <w:r>
        <w:t xml:space="preserve"> graphs. More details are available in Section 4.3.2 “Memory Usage of Inference” in </w:t>
      </w:r>
      <w:r>
        <w:lastRenderedPageBreak/>
        <w:t>the revised manuscript.</w:t>
      </w:r>
      <w:r>
        <w:br/>
      </w:r>
      <w:r>
        <w:rPr>
          <w:noProof/>
          <w:lang w:eastAsia="zh-CN"/>
        </w:rPr>
        <w:drawing>
          <wp:inline distT="0" distB="0" distL="114300" distR="114300" wp14:anchorId="787E36E6" wp14:editId="1D0D0EDE">
            <wp:extent cx="5480050" cy="2417445"/>
            <wp:effectExtent l="0" t="0" r="635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80050" cy="2417445"/>
                    </a:xfrm>
                    <a:prstGeom prst="rect">
                      <a:avLst/>
                    </a:prstGeom>
                    <a:noFill/>
                    <a:ln>
                      <a:noFill/>
                    </a:ln>
                  </pic:spPr>
                </pic:pic>
              </a:graphicData>
            </a:graphic>
          </wp:inline>
        </w:drawing>
      </w:r>
    </w:p>
    <w:p w14:paraId="0B481D01" w14:textId="77777777" w:rsidR="006C1D31" w:rsidRDefault="00BF7465">
      <w:pPr>
        <w:numPr>
          <w:ilvl w:val="0"/>
          <w:numId w:val="2"/>
        </w:numPr>
      </w:pPr>
      <w:r>
        <w:t>In Section 4.4 “Effects of Sampling Techniques on Performance”, we additionally conduct experiments to analyze performance bottlenecks in sample-b</w:t>
      </w:r>
      <w:r>
        <w:t>ased inference. We find that the batch size used in inference should be smaller than training to avoid the out of memory exception on the GPU side. The current implementation of the sampler used in inference in PyG is still inefficient. The overheads of sa</w:t>
      </w:r>
      <w:r>
        <w:t>mpling and data transfer</w:t>
      </w:r>
      <w:ins w:id="36" w:author="Dell" w:date="2020-12-26T18:32:00Z">
        <w:r w:rsidR="004A6CD1">
          <w:t>r</w:t>
        </w:r>
      </w:ins>
      <w:r>
        <w:t xml:space="preserve">ing are significant in the total inference time. Under the same batch size, we find that the subgraph sampler used in inference tends to produce larger subgraphs than the neighbor sampler used in training. Thus, the batch size must </w:t>
      </w:r>
      <w:r>
        <w:t>be small to avoid the out of memory exception on the GPU side. At the same time, the overheads brought by sampling and data transfer</w:t>
      </w:r>
      <w:ins w:id="37" w:author="Dell" w:date="2020-12-26T18:32:00Z">
        <w:r w:rsidR="0045291F">
          <w:t>r</w:t>
        </w:r>
      </w:ins>
      <w:r>
        <w:t xml:space="preserve">ing from CPU to GPU become obvious when the batch size was small. They account for near half of the total inference time on </w:t>
      </w:r>
      <w:r>
        <w:t xml:space="preserve">the </w:t>
      </w:r>
      <w:r>
        <w:rPr>
          <w:rStyle w:val="VerbatimChar"/>
        </w:rPr>
        <w:t>amp</w:t>
      </w:r>
      <w:r>
        <w:t xml:space="preserve"> and </w:t>
      </w:r>
      <w:r>
        <w:rPr>
          <w:rStyle w:val="VerbatimChar"/>
        </w:rPr>
        <w:t>cam</w:t>
      </w:r>
      <w:r>
        <w:t xml:space="preserve"> datasets, as shown in Figure </w:t>
      </w:r>
      <w:r>
        <w:rPr>
          <w:rFonts w:hint="eastAsia"/>
          <w:lang w:eastAsia="zh-CN"/>
        </w:rPr>
        <w:t>1.4</w:t>
      </w:r>
      <w:r>
        <w:t>. We present more details of our experimental analysis in the “Inference Time” paragraph of Section 4.4.3 “Performance Bottlenecks Analysis”</w:t>
      </w:r>
    </w:p>
    <w:p w14:paraId="688D5D4B" w14:textId="77777777" w:rsidR="006C1D31" w:rsidRDefault="00BF7465">
      <w:r>
        <w:rPr>
          <w:noProof/>
          <w:lang w:eastAsia="zh-CN"/>
        </w:rPr>
        <w:drawing>
          <wp:inline distT="0" distB="0" distL="114300" distR="114300" wp14:anchorId="19001120" wp14:editId="329DAE20">
            <wp:extent cx="5480685" cy="2557145"/>
            <wp:effectExtent l="0" t="0" r="571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480685" cy="2557145"/>
                    </a:xfrm>
                    <a:prstGeom prst="rect">
                      <a:avLst/>
                    </a:prstGeom>
                    <a:noFill/>
                    <a:ln>
                      <a:noFill/>
                    </a:ln>
                  </pic:spPr>
                </pic:pic>
              </a:graphicData>
            </a:graphic>
          </wp:inline>
        </w:drawing>
      </w:r>
      <w:r>
        <w:pict w14:anchorId="22F57858">
          <v:rect id="_x0000_i1026" style="width:0;height:1.5pt" o:hralign="center" o:hrstd="t" o:hr="t"/>
        </w:pict>
      </w:r>
    </w:p>
    <w:p w14:paraId="1240ED5A" w14:textId="77777777" w:rsidR="006C1D31" w:rsidRDefault="00BF7465">
      <w:pPr>
        <w:pStyle w:val="1"/>
        <w:rPr>
          <w:lang w:eastAsia="zh-CN"/>
        </w:rPr>
      </w:pPr>
      <w:bookmarkStart w:id="38" w:name="reviewer-1"/>
      <w:bookmarkEnd w:id="28"/>
      <w:r>
        <w:lastRenderedPageBreak/>
        <w:t xml:space="preserve">Reviewer </w:t>
      </w:r>
      <w:r>
        <w:rPr>
          <w:rFonts w:hint="eastAsia"/>
          <w:lang w:eastAsia="zh-CN"/>
        </w:rPr>
        <w:t>2</w:t>
      </w:r>
    </w:p>
    <w:p w14:paraId="5FDE46C6" w14:textId="77777777" w:rsidR="006C1D31" w:rsidRDefault="00BF7465">
      <w:pPr>
        <w:pStyle w:val="FirstParagraph"/>
      </w:pPr>
      <w:r>
        <w:t> </w:t>
      </w:r>
    </w:p>
    <w:p w14:paraId="6D4DF2CB" w14:textId="77777777" w:rsidR="006C1D31" w:rsidRDefault="00BF7465">
      <w:pPr>
        <w:pStyle w:val="a0"/>
        <w:rPr>
          <w:b/>
          <w:bCs/>
        </w:rPr>
      </w:pPr>
      <w:r>
        <w:rPr>
          <w:rFonts w:hint="eastAsia"/>
          <w:b/>
          <w:bCs/>
          <w:lang w:eastAsia="zh-CN"/>
        </w:rPr>
        <w:t>P2.1</w:t>
      </w:r>
      <w:r>
        <w:rPr>
          <w:rFonts w:hint="eastAsia"/>
          <w:b/>
          <w:bCs/>
          <w:lang w:eastAsia="zh-CN"/>
        </w:rPr>
        <w:tab/>
      </w:r>
      <w:r>
        <w:rPr>
          <w:b/>
          <w:bCs/>
        </w:rPr>
        <w:t>In the paper, authors accomplished a unique st</w:t>
      </w:r>
      <w:r>
        <w:rPr>
          <w:b/>
          <w:bCs/>
        </w:rPr>
        <w:t>udy and analysis on GNN models training complexity.  The articles first review and development history of GNNs and creatively model all architectures as input layers, intermediate layers of graph neurons and prediction layers. And they quantitatively summa</w:t>
      </w:r>
      <w:r>
        <w:rPr>
          <w:b/>
          <w:bCs/>
        </w:rPr>
        <w:t>rize the time and space complexity of 4 representative GNNs, including graph convolution, gated recurrent graph net, graph attention net and GraphSage. Most importantly, the article first break down complexity into operator level and offered analysis of go</w:t>
      </w:r>
      <w:r>
        <w:rPr>
          <w:b/>
          <w:bCs/>
        </w:rPr>
        <w:t>od granularity, giving reader more guidance in future study. At last, the solid experiments included the study of effects of hyper-parameters and a comparison of two major sampling techniques: neighbor sampling and cluster sampling.</w:t>
      </w:r>
    </w:p>
    <w:p w14:paraId="62683FEB" w14:textId="19EBCBE2" w:rsidR="006C1D31" w:rsidRDefault="00BF7465">
      <w:pPr>
        <w:pStyle w:val="a0"/>
      </w:pPr>
      <w:r>
        <w:rPr>
          <w:b/>
        </w:rPr>
        <w:t>Reply</w:t>
      </w:r>
      <w:r>
        <w:t>:  Thank you for y</w:t>
      </w:r>
      <w:r>
        <w:t>our positive comments on our manuscript. We have carefully revised the manuscript according to your</w:t>
      </w:r>
      <w:del w:id="39" w:author="Dell" w:date="2020-12-26T20:33:00Z">
        <w:r w:rsidDel="00C50BD2">
          <w:delText xml:space="preserve"> </w:delText>
        </w:r>
        <w:r w:rsidDel="00C50BD2">
          <w:delText>kind</w:delText>
        </w:r>
        <w:r w:rsidDel="00C50BD2">
          <w:delText>l</w:delText>
        </w:r>
        <w:r w:rsidDel="00C50BD2">
          <w:delText>y</w:delText>
        </w:r>
      </w:del>
      <w:r>
        <w:t xml:space="preserve"> comments and suggestions in the following points.</w:t>
      </w:r>
    </w:p>
    <w:p w14:paraId="5469030C" w14:textId="77777777" w:rsidR="006C1D31" w:rsidRDefault="00BF7465">
      <w:pPr>
        <w:pStyle w:val="a0"/>
      </w:pPr>
      <w:r>
        <w:t> </w:t>
      </w:r>
    </w:p>
    <w:p w14:paraId="5BA6B3AE" w14:textId="77777777" w:rsidR="006C1D31" w:rsidRDefault="00BF7465">
      <w:pPr>
        <w:pStyle w:val="a0"/>
        <w:rPr>
          <w:b/>
          <w:bCs/>
        </w:rPr>
      </w:pPr>
      <w:r>
        <w:rPr>
          <w:rFonts w:hint="eastAsia"/>
          <w:b/>
          <w:bCs/>
          <w:lang w:eastAsia="zh-CN"/>
        </w:rPr>
        <w:t>P2.2</w:t>
      </w:r>
      <w:r>
        <w:rPr>
          <w:rFonts w:hint="eastAsia"/>
          <w:b/>
          <w:bCs/>
          <w:lang w:eastAsia="zh-CN"/>
        </w:rPr>
        <w:tab/>
      </w:r>
      <w:r>
        <w:rPr>
          <w:b/>
          <w:bCs/>
        </w:rPr>
        <w:t xml:space="preserve">In general, the paper was well written and organized with good structure and clear </w:t>
      </w:r>
      <w:r>
        <w:rPr>
          <w:b/>
          <w:bCs/>
        </w:rPr>
        <w:t>narratives. Just some minor language errors like line Page 8, Line 208, "In active graph neurons" =&gt;"Inactive graph neurons".</w:t>
      </w:r>
    </w:p>
    <w:p w14:paraId="25480FA0" w14:textId="77777777" w:rsidR="006C1D31" w:rsidRDefault="00BF7465">
      <w:pPr>
        <w:pStyle w:val="a0"/>
      </w:pPr>
      <w:r>
        <w:rPr>
          <w:b/>
        </w:rPr>
        <w:t>Reply</w:t>
      </w:r>
      <w:r>
        <w:t>:  We feel sorry for our carelessness. We have proofread our revised manuscript to eliminate such language errors.</w:t>
      </w:r>
    </w:p>
    <w:p w14:paraId="588C38CD" w14:textId="77777777" w:rsidR="006C1D31" w:rsidRDefault="00BF7465">
      <w:pPr>
        <w:pStyle w:val="a0"/>
      </w:pPr>
      <w:r>
        <w:t> </w:t>
      </w:r>
    </w:p>
    <w:p w14:paraId="166BFBD9" w14:textId="77777777" w:rsidR="006C1D31" w:rsidRDefault="00BF7465">
      <w:pPr>
        <w:pStyle w:val="a0"/>
        <w:rPr>
          <w:b/>
          <w:bCs/>
        </w:rPr>
      </w:pPr>
      <w:r>
        <w:rPr>
          <w:rFonts w:hint="eastAsia"/>
          <w:b/>
          <w:bCs/>
          <w:lang w:eastAsia="zh-CN"/>
        </w:rPr>
        <w:t>P2.3</w:t>
      </w:r>
      <w:r>
        <w:rPr>
          <w:rFonts w:hint="eastAsia"/>
          <w:b/>
          <w:bCs/>
          <w:lang w:eastAsia="zh-CN"/>
        </w:rPr>
        <w:tab/>
      </w:r>
      <w:r>
        <w:rPr>
          <w:b/>
          <w:bCs/>
        </w:rPr>
        <w:t>I w</w:t>
      </w:r>
      <w:r>
        <w:rPr>
          <w:b/>
          <w:bCs/>
        </w:rPr>
        <w:t>as impressed by the way that authors categorize layers and operators in GNNs, very clear and instructive.</w:t>
      </w:r>
    </w:p>
    <w:p w14:paraId="47A97279" w14:textId="77777777" w:rsidR="006C1D31" w:rsidRDefault="00BF7465">
      <w:pPr>
        <w:pStyle w:val="a0"/>
        <w:rPr>
          <w:b/>
          <w:bCs/>
        </w:rPr>
      </w:pPr>
      <w:r>
        <w:rPr>
          <w:b/>
          <w:bCs/>
        </w:rPr>
        <w:t>It is also pretty neat to divide layer time complexity into two buckets: vertex calculation and edge calculation. The data model pretty well summarize</w:t>
      </w:r>
      <w:r>
        <w:rPr>
          <w:b/>
          <w:bCs/>
        </w:rPr>
        <w:t>s mainstream GNN layer architectures. And this analysis is very insightful for layer profiling.</w:t>
      </w:r>
    </w:p>
    <w:p w14:paraId="4A99601A" w14:textId="77777777" w:rsidR="006C1D31" w:rsidRDefault="00BF7465">
      <w:pPr>
        <w:pStyle w:val="a0"/>
        <w:rPr>
          <w:b/>
          <w:bCs/>
        </w:rPr>
      </w:pPr>
      <w:r>
        <w:rPr>
          <w:b/>
          <w:bCs/>
        </w:rPr>
        <w:t>And the experimental evaluation were done over 6 large graph-structured datasets.</w:t>
      </w:r>
    </w:p>
    <w:p w14:paraId="79089E9B" w14:textId="77777777" w:rsidR="006C1D31" w:rsidRDefault="00BF7465">
      <w:pPr>
        <w:pStyle w:val="a0"/>
      </w:pPr>
      <w:r>
        <w:rPr>
          <w:b/>
        </w:rPr>
        <w:t>Reply</w:t>
      </w:r>
      <w:r>
        <w:t>:  Thank you for the positive comment.</w:t>
      </w:r>
    </w:p>
    <w:p w14:paraId="5AB9A65B" w14:textId="77777777" w:rsidR="006C1D31" w:rsidRDefault="00BF7465">
      <w:pPr>
        <w:pStyle w:val="a0"/>
      </w:pPr>
      <w:r>
        <w:t> </w:t>
      </w:r>
    </w:p>
    <w:p w14:paraId="1F2FC940" w14:textId="77777777" w:rsidR="006C1D31" w:rsidRDefault="00BF7465">
      <w:pPr>
        <w:pStyle w:val="a0"/>
        <w:rPr>
          <w:b/>
          <w:bCs/>
        </w:rPr>
      </w:pPr>
      <w:r>
        <w:rPr>
          <w:rFonts w:hint="eastAsia"/>
          <w:b/>
          <w:bCs/>
          <w:lang w:eastAsia="zh-CN"/>
        </w:rPr>
        <w:t>P2.4</w:t>
      </w:r>
      <w:r>
        <w:rPr>
          <w:rFonts w:hint="eastAsia"/>
          <w:b/>
          <w:bCs/>
          <w:lang w:eastAsia="zh-CN"/>
        </w:rPr>
        <w:tab/>
      </w:r>
      <w:r>
        <w:rPr>
          <w:b/>
          <w:bCs/>
        </w:rPr>
        <w:t>While, one major drawback i</w:t>
      </w:r>
      <w:r>
        <w:rPr>
          <w:b/>
          <w:bCs/>
        </w:rPr>
        <w:t>s that I did not clearly see the analysis complexity v.s. accuracy. For example, in Figure 19 and 20, I did not see network accuracy from those 4 GNNs. There is always tradeoff between model complexity and model performance, and in some scenarios where hig</w:t>
      </w:r>
      <w:r>
        <w:rPr>
          <w:b/>
          <w:bCs/>
        </w:rPr>
        <w:t>h complexity is allowed, a sophisticated model of more powerful representation capability is still needed.</w:t>
      </w:r>
    </w:p>
    <w:p w14:paraId="07486E13" w14:textId="77777777" w:rsidR="006C1D31" w:rsidRDefault="00BF7465">
      <w:pPr>
        <w:pStyle w:val="a0"/>
      </w:pPr>
      <w:r>
        <w:rPr>
          <w:b/>
        </w:rPr>
        <w:lastRenderedPageBreak/>
        <w:t>Reply</w:t>
      </w:r>
      <w:r>
        <w:t>:  Thank you for the valuable suggestions. The model complexity directly affects the accuracy. In order to analyze the relationship between mode</w:t>
      </w:r>
      <w:r>
        <w:t>l complexity and accuracy, we have conducted two kinds of extra experiments in the revised manuscript: (1) how the hyper-parameters of the GNNs (like the dimension of hidden vectors and the number of heads) affect the accuracy of GNNs (in Section 4.1.4); (</w:t>
      </w:r>
      <w:r>
        <w:t>2) how the batch size in the sampling methods affects the accuracy of GNNs (in Section 4.4.3). In this reply, we focus on the first kind of experiments. We focus on the second kind of experiments in the next reply.</w:t>
      </w:r>
    </w:p>
    <w:p w14:paraId="00B38FDF" w14:textId="77777777" w:rsidR="006C1D31" w:rsidRDefault="00BF7465">
      <w:pPr>
        <w:pStyle w:val="a0"/>
      </w:pPr>
      <w:r>
        <w:t xml:space="preserve">The hyper-parameters determine the model </w:t>
      </w:r>
      <w:r>
        <w:t>complexity of GNNs and thus affect accuracy. To find out the effects of hyper-parameters, we measure and compare the test accuracy of the four GNNs trained with different hyper-parameters. We have two main findings.</w:t>
      </w:r>
    </w:p>
    <w:p w14:paraId="03A2FDA3" w14:textId="2DBCDB05" w:rsidR="006C1D31" w:rsidRDefault="00BF7465">
      <w:pPr>
        <w:pStyle w:val="a0"/>
      </w:pPr>
      <w:r>
        <w:t>First, the accuracy of GNNs is much more</w:t>
      </w:r>
      <w:r>
        <w:t xml:space="preserve"> sensitive to the dimension of hidden vectors (for GCN/GGNN/GaAN) and the dimension of each head (for GAT) than the other hyper-parameters. Figure </w:t>
      </w:r>
      <w:r>
        <w:rPr>
          <w:rFonts w:hint="eastAsia"/>
          <w:lang w:eastAsia="zh-CN"/>
        </w:rPr>
        <w:t>2.1</w:t>
      </w:r>
      <w:r>
        <w:t xml:space="preserve"> shows the results of GaAN. The accuracy of GaAN is low when the dimensions are very low (</w:t>
      </w:r>
      <m:oMath>
        <m:r>
          <w:rPr>
            <w:rFonts w:ascii="Cambria Math" w:hAnsi="Cambria Math"/>
          </w:rPr>
          <m:t>≤8</m:t>
        </m:r>
      </m:oMath>
      <w:r>
        <w:t xml:space="preserve">). As the </w:t>
      </w:r>
      <w:ins w:id="40" w:author="Dell" w:date="2020-12-26T20:34:00Z">
        <w:r w:rsidR="005952A9">
          <w:t xml:space="preserve">dimensions </w:t>
        </w:r>
      </w:ins>
      <w:del w:id="41" w:author="Dell" w:date="2020-12-26T20:34:00Z">
        <w:r w:rsidDel="005952A9">
          <w:delText>dime</w:delText>
        </w:r>
        <w:r w:rsidDel="005952A9">
          <w:delText>nsion</w:delText>
        </w:r>
        <w:r w:rsidDel="005651BD">
          <w:delText>s</w:delText>
        </w:r>
        <w:r w:rsidDel="005952A9">
          <w:delText xml:space="preserve"> </w:delText>
        </w:r>
      </w:del>
      <w:r>
        <w:t>increase to a certain threshold, the GNNs gain sufficient representation capability to achieve good accuracy. But high dimensions (</w:t>
      </w:r>
      <m:oMath>
        <m:r>
          <w:rPr>
            <w:rFonts w:ascii="Cambria Math" w:hAnsi="Cambria Math"/>
          </w:rPr>
          <m:t>≥2048</m:t>
        </m:r>
      </m:oMath>
      <w:r>
        <w:t xml:space="preserve">) are also harmful to accuracy on the </w:t>
      </w:r>
      <w:r>
        <w:rPr>
          <w:rStyle w:val="VerbatimChar"/>
        </w:rPr>
        <w:t>amp</w:t>
      </w:r>
      <w:r>
        <w:t xml:space="preserve"> dataset, as they increase the risk of overfitting. The results of the o</w:t>
      </w:r>
      <w:r>
        <w:t>ther GNNs are available in Section 4.1.4 “Effects on Accuracy” in the revised manuscript.</w:t>
      </w:r>
    </w:p>
    <w:p w14:paraId="1EE8FC5B" w14:textId="77777777" w:rsidR="006C1D31" w:rsidRDefault="00BF7465">
      <w:pPr>
        <w:pStyle w:val="a0"/>
      </w:pPr>
      <w:r>
        <w:rPr>
          <w:noProof/>
          <w:lang w:eastAsia="zh-CN"/>
        </w:rPr>
        <w:drawing>
          <wp:inline distT="0" distB="0" distL="114300" distR="114300" wp14:anchorId="06830A57" wp14:editId="6C305D95">
            <wp:extent cx="5479415" cy="2282190"/>
            <wp:effectExtent l="0" t="0" r="698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479415" cy="2282190"/>
                    </a:xfrm>
                    <a:prstGeom prst="rect">
                      <a:avLst/>
                    </a:prstGeom>
                    <a:noFill/>
                    <a:ln>
                      <a:noFill/>
                    </a:ln>
                  </pic:spPr>
                </pic:pic>
              </a:graphicData>
            </a:graphic>
          </wp:inline>
        </w:drawing>
      </w:r>
    </w:p>
    <w:p w14:paraId="6B25FF7D" w14:textId="3949BB3F" w:rsidR="006C1D31" w:rsidRDefault="00BF7465">
      <w:pPr>
        <w:pStyle w:val="a0"/>
      </w:pPr>
      <w:r>
        <w:t xml:space="preserve">Second, the relative accuracy between the four GNNs varies greatly with different datasets. There is no </w:t>
      </w:r>
      <w:ins w:id="42" w:author="Dell" w:date="2020-12-26T20:36:00Z">
        <w:r w:rsidR="00980126">
          <w:t xml:space="preserve">the </w:t>
        </w:r>
      </w:ins>
      <w:del w:id="43" w:author="Dell" w:date="2020-12-26T20:35:00Z">
        <w:r w:rsidDel="00512D24">
          <w:delText xml:space="preserve">clear </w:delText>
        </w:r>
      </w:del>
      <w:ins w:id="44" w:author="Dell" w:date="2020-12-26T20:35:00Z">
        <w:r w:rsidR="00512D24">
          <w:t>ab</w:t>
        </w:r>
      </w:ins>
      <w:ins w:id="45" w:author="Dell" w:date="2020-12-26T20:36:00Z">
        <w:r w:rsidR="00512D24">
          <w:t xml:space="preserve">solute </w:t>
        </w:r>
      </w:ins>
      <w:r>
        <w:t>winner. We compare the best accuracy that each GNN ach</w:t>
      </w:r>
      <w:r>
        <w:t>i</w:t>
      </w:r>
      <w:ins w:id="46" w:author="Dell" w:date="2020-12-26T20:35:00Z">
        <w:r w:rsidR="00025DF5">
          <w:rPr>
            <w:rFonts w:hint="eastAsia"/>
            <w:lang w:eastAsia="zh-CN"/>
          </w:rPr>
          <w:t>e</w:t>
        </w:r>
      </w:ins>
      <w:r>
        <w:t>ves on every dataset in Figure </w:t>
      </w:r>
      <w:r>
        <w:rPr>
          <w:rFonts w:hint="eastAsia"/>
          <w:lang w:eastAsia="zh-CN"/>
        </w:rPr>
        <w:t>2.2</w:t>
      </w:r>
      <w:r>
        <w:t xml:space="preserve">. The best accuracy of the four GNNs are very close. It is also close to the accuracy reported in </w:t>
      </w:r>
      <w:r>
        <w:rPr>
          <w:rFonts w:hint="eastAsia"/>
        </w:rPr>
        <w:t>[Shchur et al. (2018); Zeng et al. (2020)].</w:t>
      </w:r>
      <w:r>
        <w:t xml:space="preserve"> GaAN that has the highest complexity performs slightly better than the other GN</w:t>
      </w:r>
      <w:r>
        <w:t>Ns, winning three out of five datasets. Simple GNN models (such as GCN) can still achieve good ac</w:t>
      </w:r>
      <w:ins w:id="47" w:author="Dell" w:date="2020-12-26T20:36:00Z">
        <w:r w:rsidR="00D55A08">
          <w:t>c</w:t>
        </w:r>
      </w:ins>
      <w:del w:id="48" w:author="Dell" w:date="2020-12-26T20:36:00Z">
        <w:r w:rsidDel="00D55A08">
          <w:delText>u</w:delText>
        </w:r>
      </w:del>
      <w:r>
        <w:t>uracy with proper hyper-parameter settings.</w:t>
      </w:r>
    </w:p>
    <w:p w14:paraId="2BC74374" w14:textId="77777777" w:rsidR="006C1D31" w:rsidRDefault="00BF7465">
      <w:pPr>
        <w:pStyle w:val="a0"/>
      </w:pPr>
      <w:r>
        <w:rPr>
          <w:noProof/>
          <w:lang w:eastAsia="zh-CN"/>
        </w:rPr>
        <w:lastRenderedPageBreak/>
        <w:drawing>
          <wp:inline distT="0" distB="0" distL="114300" distR="114300" wp14:anchorId="1682FCE4" wp14:editId="3A2C6FB3">
            <wp:extent cx="5480685" cy="2818130"/>
            <wp:effectExtent l="0" t="0" r="571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480685" cy="2818130"/>
                    </a:xfrm>
                    <a:prstGeom prst="rect">
                      <a:avLst/>
                    </a:prstGeom>
                    <a:noFill/>
                    <a:ln>
                      <a:noFill/>
                    </a:ln>
                  </pic:spPr>
                </pic:pic>
              </a:graphicData>
            </a:graphic>
          </wp:inline>
        </w:drawing>
      </w:r>
      <w:r>
        <w:t xml:space="preserve">In addition, we add more details on the proportions of the train/evaluation/test sets of the datasets in Section </w:t>
      </w:r>
      <w:r>
        <w:t xml:space="preserve">3.1 “Experimental Setting” in the revised manuscript. Since the vertices of the </w:t>
      </w:r>
      <w:r>
        <w:rPr>
          <w:rStyle w:val="VerbatimChar"/>
        </w:rPr>
        <w:t>cam</w:t>
      </w:r>
      <w:r>
        <w:t xml:space="preserve"> dataset are not attached with feature vectors, we exclude it from the accuracy evaluation.</w:t>
      </w:r>
    </w:p>
    <w:p w14:paraId="16737DB4" w14:textId="77777777" w:rsidR="006C1D31" w:rsidRDefault="00BF7465">
      <w:pPr>
        <w:pStyle w:val="a0"/>
      </w:pPr>
      <w:r>
        <w:t> </w:t>
      </w:r>
    </w:p>
    <w:p w14:paraId="67AA1D95" w14:textId="77777777" w:rsidR="006C1D31" w:rsidRDefault="00BF7465">
      <w:pPr>
        <w:pStyle w:val="a0"/>
        <w:rPr>
          <w:b/>
          <w:bCs/>
        </w:rPr>
      </w:pPr>
      <w:r>
        <w:rPr>
          <w:rFonts w:hint="eastAsia"/>
          <w:b/>
          <w:bCs/>
          <w:lang w:eastAsia="zh-CN"/>
        </w:rPr>
        <w:t>P2.5</w:t>
      </w:r>
      <w:r>
        <w:rPr>
          <w:rFonts w:hint="eastAsia"/>
          <w:b/>
          <w:bCs/>
          <w:lang w:eastAsia="zh-CN"/>
        </w:rPr>
        <w:tab/>
      </w:r>
      <w:r>
        <w:rPr>
          <w:b/>
          <w:bCs/>
        </w:rPr>
        <w:t xml:space="preserve">Sampling method is definitely going to reduce model complexity, since all </w:t>
      </w:r>
      <w:r>
        <w:rPr>
          <w:b/>
          <w:bCs/>
        </w:rPr>
        <w:t>models complexity depend on graph node number N, while performance is going to be compromised as well. I would like to see authors resolve the concern of significant accuracy drop after applying aggressive sampling of subgraphs.</w:t>
      </w:r>
    </w:p>
    <w:p w14:paraId="043DCA01" w14:textId="0365916D" w:rsidR="006C1D31" w:rsidRDefault="00BF7465">
      <w:pPr>
        <w:pStyle w:val="a0"/>
      </w:pPr>
      <w:r>
        <w:rPr>
          <w:b/>
        </w:rPr>
        <w:t>Reply</w:t>
      </w:r>
      <w:r>
        <w:t>: </w:t>
      </w:r>
      <w:r>
        <w:rPr>
          <w:rFonts w:hint="eastAsia"/>
          <w:lang w:eastAsia="zh-CN"/>
        </w:rPr>
        <w:t xml:space="preserve"> </w:t>
      </w:r>
      <w:r>
        <w:t>Thanks for the insi</w:t>
      </w:r>
      <w:r>
        <w:t xml:space="preserve">ghtful comment. The sampling methods indeed affect the test accuracy of GNN models </w:t>
      </w:r>
      <w:r>
        <w:rPr>
          <w:rFonts w:hint="eastAsia"/>
        </w:rPr>
        <w:t>[Hamilton et al. (2017); Chiang et al. (2019); Zeng et al. (2020)]</w:t>
      </w:r>
      <w:r>
        <w:t>. To find out how the sampling techniques affect accuracy, we train the four typical GNNs with different ba</w:t>
      </w:r>
      <w:r>
        <w:t xml:space="preserve">tch sizes and compare the accuracy with the full-batch training. For each combination of dataset and GNN, we use the hyper-parameters that achieve the highest accuracy under the full-batch training. In most cases, the test accuracy of the sampling methods </w:t>
      </w:r>
      <w:r>
        <w:t xml:space="preserve">is just slightly lower than the accuracy of the full-batch training when the relative batch size </w:t>
      </w:r>
      <m:oMath>
        <m:r>
          <w:rPr>
            <w:rFonts w:ascii="Cambria Math" w:hAnsi="Cambria Math"/>
          </w:rPr>
          <m:t>≥3%</m:t>
        </m:r>
      </m:oMath>
      <w:r>
        <w:t xml:space="preserve">. Among the two sampling methods, the performance of the cluster sampler is </w:t>
      </w:r>
      <w:ins w:id="49" w:author="Dell" w:date="2020-12-26T20:38:00Z">
        <w:r w:rsidR="00802BEA">
          <w:t xml:space="preserve">more </w:t>
        </w:r>
      </w:ins>
      <w:r>
        <w:t>stable</w:t>
      </w:r>
      <w:del w:id="50" w:author="Dell" w:date="2020-12-26T20:38:00Z">
        <w:r w:rsidDel="00802BEA">
          <w:delText>r</w:delText>
        </w:r>
      </w:del>
      <w:r>
        <w:t xml:space="preserve"> than the neighbor sampler. Figure </w:t>
      </w:r>
      <w:r>
        <w:rPr>
          <w:rFonts w:hint="eastAsia"/>
          <w:lang w:eastAsia="zh-CN"/>
        </w:rPr>
        <w:t>2.3</w:t>
      </w:r>
      <w:r>
        <w:t xml:space="preserve"> and Figure </w:t>
      </w:r>
      <w:r>
        <w:rPr>
          <w:rFonts w:hint="eastAsia"/>
          <w:lang w:eastAsia="zh-CN"/>
        </w:rPr>
        <w:t>2.4</w:t>
      </w:r>
      <w:r>
        <w:t xml:space="preserve"> shows the accuracy </w:t>
      </w:r>
      <w:r>
        <w:t>comparisons of the two typical sampling methods under different batch sizes. The results of the other datasets are available in Section 4.4.3 “Effects on Accuracy” in the revised manuscript. In several cases (like GaAN in Figure </w:t>
      </w:r>
      <w:r>
        <w:rPr>
          <w:rFonts w:hint="eastAsia"/>
          <w:lang w:eastAsia="zh-CN"/>
        </w:rPr>
        <w:t>2.3a</w:t>
      </w:r>
      <w:r>
        <w:t xml:space="preserve"> and Figure </w:t>
      </w:r>
      <w:r>
        <w:rPr>
          <w:rFonts w:hint="eastAsia"/>
          <w:lang w:eastAsia="zh-CN"/>
        </w:rPr>
        <w:t>2.3b</w:t>
      </w:r>
      <w:r>
        <w:t xml:space="preserve">), the </w:t>
      </w:r>
      <w:r>
        <w:t xml:space="preserve">accuracy of the neighbor sampler </w:t>
      </w:r>
      <w:del w:id="51" w:author="Dell" w:date="2020-12-26T20:38:00Z">
        <w:r w:rsidDel="00F73055">
          <w:delText xml:space="preserve">was </w:delText>
        </w:r>
      </w:del>
      <w:ins w:id="52" w:author="Dell" w:date="2020-12-26T20:38:00Z">
        <w:r w:rsidR="00F73055">
          <w:t>is</w:t>
        </w:r>
        <w:r w:rsidR="00F73055">
          <w:t xml:space="preserve"> </w:t>
        </w:r>
      </w:ins>
      <w:r>
        <w:t>even higher than the full-batch training. The test accuracy of the cluster sampler is close to the accuracy of full-batch training, while the test accuracy of the neighbor sampler shows more obvious differences for diff</w:t>
      </w:r>
      <w:r>
        <w:t>erent GNNs.</w:t>
      </w:r>
    </w:p>
    <w:p w14:paraId="517B38EB" w14:textId="77777777" w:rsidR="006C1D31" w:rsidRDefault="00BF7465">
      <w:pPr>
        <w:pStyle w:val="a0"/>
      </w:pPr>
      <w:r>
        <w:rPr>
          <w:noProof/>
          <w:lang w:eastAsia="zh-CN"/>
        </w:rPr>
        <w:lastRenderedPageBreak/>
        <w:drawing>
          <wp:inline distT="0" distB="0" distL="114300" distR="114300" wp14:anchorId="55C5FAB2" wp14:editId="272F623F">
            <wp:extent cx="5485130" cy="4211320"/>
            <wp:effectExtent l="0" t="0" r="1270"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485130" cy="4211320"/>
                    </a:xfrm>
                    <a:prstGeom prst="rect">
                      <a:avLst/>
                    </a:prstGeom>
                    <a:noFill/>
                    <a:ln>
                      <a:noFill/>
                    </a:ln>
                  </pic:spPr>
                </pic:pic>
              </a:graphicData>
            </a:graphic>
          </wp:inline>
        </w:drawing>
      </w:r>
    </w:p>
    <w:p w14:paraId="7F435DD1" w14:textId="1A7CDE3F" w:rsidR="006C1D31" w:rsidRDefault="00BF7465">
      <w:pPr>
        <w:pStyle w:val="a0"/>
      </w:pPr>
      <w:r>
        <w:t>The results indicate that the relationships between batch size and test accuracy are complex, especially for the neighbor sampler. A larger batch size does not always bring higher accuracy, like GAT in Figure </w:t>
      </w:r>
      <w:r>
        <w:rPr>
          <w:rFonts w:hint="eastAsia"/>
          <w:lang w:eastAsia="zh-CN"/>
        </w:rPr>
        <w:t>2.3c</w:t>
      </w:r>
      <w:r>
        <w:t xml:space="preserve">. Our observations are </w:t>
      </w:r>
      <w:r>
        <w:t>similar to [</w:t>
      </w:r>
      <w:r>
        <w:rPr>
          <w:rFonts w:hint="eastAsia"/>
          <w:lang w:eastAsia="zh-CN"/>
        </w:rPr>
        <w:t>Zeng et al. (2020)</w:t>
      </w:r>
      <w:r>
        <w:t xml:space="preserve">]. </w:t>
      </w:r>
      <w:ins w:id="53" w:author="Dell" w:date="2020-12-26T20:38:00Z">
        <w:r w:rsidR="009877CE">
          <w:t xml:space="preserve">We </w:t>
        </w:r>
      </w:ins>
      <w:ins w:id="54" w:author="Dell" w:date="2020-12-26T20:39:00Z">
        <w:r w:rsidR="009877CE">
          <w:t xml:space="preserve">believe that </w:t>
        </w:r>
      </w:ins>
      <w:del w:id="55" w:author="Dell" w:date="2020-12-26T20:39:00Z">
        <w:r w:rsidDel="009877CE">
          <w:delText xml:space="preserve">How </w:delText>
        </w:r>
      </w:del>
      <w:ins w:id="56" w:author="Dell" w:date="2020-12-26T20:39:00Z">
        <w:r w:rsidR="009877CE">
          <w:t>h</w:t>
        </w:r>
        <w:r w:rsidR="009877CE">
          <w:t xml:space="preserve">ow </w:t>
        </w:r>
      </w:ins>
      <w:r>
        <w:t>to automatically select a proper batch size is a topic worth studying.</w:t>
      </w:r>
    </w:p>
    <w:p w14:paraId="567321F2" w14:textId="77777777" w:rsidR="006C1D31" w:rsidRDefault="00BF7465">
      <w:pPr>
        <w:pStyle w:val="a0"/>
      </w:pPr>
      <w:r>
        <w:t> </w:t>
      </w:r>
    </w:p>
    <w:p w14:paraId="19EA270B" w14:textId="77777777" w:rsidR="006C1D31" w:rsidRDefault="00BF7465">
      <w:pPr>
        <w:pStyle w:val="a0"/>
        <w:rPr>
          <w:b/>
          <w:bCs/>
        </w:rPr>
      </w:pPr>
      <w:r>
        <w:rPr>
          <w:rFonts w:hint="eastAsia"/>
          <w:b/>
          <w:bCs/>
          <w:lang w:eastAsia="zh-CN"/>
        </w:rPr>
        <w:t>P2.6</w:t>
      </w:r>
      <w:r>
        <w:rPr>
          <w:rFonts w:hint="eastAsia"/>
          <w:b/>
          <w:bCs/>
          <w:lang w:eastAsia="zh-CN"/>
        </w:rPr>
        <w:tab/>
      </w:r>
      <w:r>
        <w:rPr>
          <w:b/>
          <w:bCs/>
        </w:rPr>
        <w:t>Hope authors supplement the effect of sampling and GNNs on accuracy while comparing different complexity of model and sampling methods.</w:t>
      </w:r>
    </w:p>
    <w:p w14:paraId="46E89A93" w14:textId="003651CF" w:rsidR="006C1D31" w:rsidRDefault="00BF7465">
      <w:pPr>
        <w:pStyle w:val="a0"/>
      </w:pPr>
      <w:r>
        <w:rPr>
          <w:b/>
        </w:rPr>
        <w:t>Reply</w:t>
      </w:r>
      <w:r>
        <w:t>: </w:t>
      </w:r>
      <w:r>
        <w:rPr>
          <w:rFonts w:hint="eastAsia"/>
          <w:lang w:eastAsia="zh-CN"/>
        </w:rPr>
        <w:t xml:space="preserve"> </w:t>
      </w:r>
      <w:r>
        <w:t xml:space="preserve">We are grateful for your insightful suggestion. </w:t>
      </w:r>
      <w:del w:id="57" w:author="Dell" w:date="2020-12-26T20:39:00Z">
        <w:r w:rsidDel="005A45B8">
          <w:delText>As suggested</w:delText>
        </w:r>
      </w:del>
      <w:ins w:id="58" w:author="Dell" w:date="2020-12-26T20:39:00Z">
        <w:r w:rsidR="005A45B8">
          <w:t>Followed your suggestion</w:t>
        </w:r>
      </w:ins>
      <w:bookmarkStart w:id="59" w:name="_GoBack"/>
      <w:bookmarkEnd w:id="59"/>
      <w:r>
        <w:t>, we additionally evaluate the effects of model complexity on accuracy in Section 4.1 “Effects of Hyper-parameters on Performance” in the revised manuscript. We add discussion on how the hyper-</w:t>
      </w:r>
      <w:r>
        <w:t>parameters of GNNs affect the accuracy. We also compare the test accuracy of different GNN models on the same dataset.</w:t>
      </w:r>
    </w:p>
    <w:p w14:paraId="647EE17A" w14:textId="77777777" w:rsidR="006C1D31" w:rsidRDefault="00BF7465">
      <w:pPr>
        <w:pStyle w:val="a0"/>
      </w:pPr>
      <w:r>
        <w:t>We also additionally evaluate the effects of sampling techniques on accuracy in Section 4.4 “Effects of Sampling Techniques” in the revis</w:t>
      </w:r>
      <w:r>
        <w:t>ed manuscript. We present the experimental results and related discussion in a new subsection Section 4.4.3 “Effects on Accuracy”.</w:t>
      </w:r>
    </w:p>
    <w:p w14:paraId="729CEA9F" w14:textId="77777777" w:rsidR="006C1D31" w:rsidRDefault="00BF7465">
      <w:pPr>
        <w:pStyle w:val="2"/>
      </w:pPr>
      <w:r>
        <w:rPr>
          <w:rFonts w:hint="eastAsia"/>
        </w:rPr>
        <w:lastRenderedPageBreak/>
        <w:t>References</w:t>
      </w:r>
    </w:p>
    <w:p w14:paraId="08E1C5C9" w14:textId="77777777" w:rsidR="006C1D31" w:rsidRDefault="00BF7465">
      <w:pPr>
        <w:pStyle w:val="a0"/>
        <w:ind w:left="480" w:hangingChars="200" w:hanging="480"/>
      </w:pPr>
      <w:r>
        <w:rPr>
          <w:rFonts w:hint="eastAsia"/>
        </w:rPr>
        <w:t>Chiang, W.-L., Liu, X., Si, S., Li, Y., Bengio, S., and Hsieh, C.-J. (2019). Cluster-gcn: An</w:t>
      </w:r>
      <w:r>
        <w:rPr>
          <w:rFonts w:hint="eastAsia"/>
          <w:lang w:eastAsia="zh-CN"/>
        </w:rPr>
        <w:t xml:space="preserve"> </w:t>
      </w:r>
      <w:r>
        <w:rPr>
          <w:rFonts w:hint="eastAsia"/>
        </w:rPr>
        <w:t>efficient algorithm f</w:t>
      </w:r>
      <w:r>
        <w:rPr>
          <w:rFonts w:hint="eastAsia"/>
        </w:rPr>
        <w:t>or training deep and large graph convolutional networks. pages 257</w:t>
      </w:r>
      <w:r>
        <w:rPr>
          <w:rFonts w:hint="eastAsia"/>
        </w:rPr>
        <w:t>—</w:t>
      </w:r>
      <w:r>
        <w:rPr>
          <w:rFonts w:hint="eastAsia"/>
        </w:rPr>
        <w:t>-266.</w:t>
      </w:r>
      <w:r>
        <w:rPr>
          <w:rFonts w:hint="eastAsia"/>
          <w:lang w:eastAsia="zh-CN"/>
        </w:rPr>
        <w:t xml:space="preserve"> </w:t>
      </w:r>
      <w:r>
        <w:rPr>
          <w:rFonts w:hint="eastAsia"/>
        </w:rPr>
        <w:t>Proceedings of the 25th ACM SIGKDD International Conference on Knowledge Discovery &amp;</w:t>
      </w:r>
      <w:r>
        <w:rPr>
          <w:rFonts w:hint="eastAsia"/>
          <w:lang w:eastAsia="zh-CN"/>
        </w:rPr>
        <w:t xml:space="preserve"> </w:t>
      </w:r>
      <w:r>
        <w:rPr>
          <w:rFonts w:hint="eastAsia"/>
        </w:rPr>
        <w:t>Data Mining, ACM.</w:t>
      </w:r>
    </w:p>
    <w:p w14:paraId="586D5269" w14:textId="77777777" w:rsidR="006C1D31" w:rsidRDefault="00BF7465">
      <w:pPr>
        <w:pStyle w:val="a0"/>
        <w:ind w:left="480" w:hangingChars="200" w:hanging="480"/>
        <w:rPr>
          <w:lang w:eastAsia="zh-CN"/>
        </w:rPr>
      </w:pPr>
      <w:r>
        <w:rPr>
          <w:rFonts w:hint="eastAsia"/>
        </w:rPr>
        <w:t>Hamilton, W. L., Ying, Z., and Leskovec, J. (2017). Inductive representation lea</w:t>
      </w:r>
      <w:r>
        <w:rPr>
          <w:rFonts w:hint="eastAsia"/>
        </w:rPr>
        <w:t>rning on large</w:t>
      </w:r>
      <w:r>
        <w:rPr>
          <w:rFonts w:hint="eastAsia"/>
          <w:lang w:eastAsia="zh-CN"/>
        </w:rPr>
        <w:t xml:space="preserve"> </w:t>
      </w:r>
      <w:r>
        <w:rPr>
          <w:rFonts w:hint="eastAsia"/>
        </w:rPr>
        <w:t>graphs. pages 1024</w:t>
      </w:r>
      <w:r>
        <w:rPr>
          <w:rFonts w:hint="eastAsia"/>
        </w:rPr>
        <w:t>–</w:t>
      </w:r>
      <w:r>
        <w:rPr>
          <w:rFonts w:hint="eastAsia"/>
        </w:rPr>
        <w:t>1034. Advances in Neural Information Processing Systems 30: Annual</w:t>
      </w:r>
      <w:r>
        <w:rPr>
          <w:rFonts w:hint="eastAsia"/>
          <w:lang w:eastAsia="zh-CN"/>
        </w:rPr>
        <w:t xml:space="preserve"> </w:t>
      </w:r>
      <w:r>
        <w:rPr>
          <w:rFonts w:hint="eastAsia"/>
        </w:rPr>
        <w:t>Conference on Neural Information Processing Systems 2017, 4-9 December 2017, Long Beach,</w:t>
      </w:r>
      <w:r>
        <w:rPr>
          <w:rFonts w:hint="eastAsia"/>
          <w:lang w:eastAsia="zh-CN"/>
        </w:rPr>
        <w:t xml:space="preserve"> </w:t>
      </w:r>
      <w:r>
        <w:rPr>
          <w:rFonts w:hint="eastAsia"/>
        </w:rPr>
        <w:t>CA, USA</w:t>
      </w:r>
      <w:r>
        <w:rPr>
          <w:rFonts w:hint="eastAsia"/>
          <w:lang w:eastAsia="zh-CN"/>
        </w:rPr>
        <w:t>.</w:t>
      </w:r>
    </w:p>
    <w:p w14:paraId="74FF6E4B" w14:textId="77777777" w:rsidR="006C1D31" w:rsidRDefault="00BF7465">
      <w:pPr>
        <w:pStyle w:val="a0"/>
        <w:ind w:left="480" w:hangingChars="200" w:hanging="480"/>
        <w:rPr>
          <w:lang w:eastAsia="zh-CN"/>
        </w:rPr>
      </w:pPr>
      <w:r>
        <w:rPr>
          <w:rFonts w:hint="eastAsia"/>
          <w:lang w:eastAsia="zh-CN"/>
        </w:rPr>
        <w:t xml:space="preserve">Shchur, O., Mumme, M., Bojchevski, A., and Gunnemann, S. </w:t>
      </w:r>
      <w:r>
        <w:rPr>
          <w:rFonts w:hint="eastAsia"/>
          <w:lang w:eastAsia="zh-CN"/>
        </w:rPr>
        <w:t>(2018). Pitfalls of graph neural network evaluation. CoRR, abs/1811.05868.</w:t>
      </w:r>
    </w:p>
    <w:p w14:paraId="06371F85" w14:textId="77777777" w:rsidR="006C1D31" w:rsidRDefault="00BF7465">
      <w:pPr>
        <w:pStyle w:val="a0"/>
        <w:ind w:left="480" w:hangingChars="200" w:hanging="480"/>
        <w:rPr>
          <w:lang w:eastAsia="zh-CN"/>
        </w:rPr>
      </w:pPr>
      <w:r>
        <w:rPr>
          <w:rFonts w:hint="eastAsia"/>
          <w:lang w:eastAsia="zh-CN"/>
        </w:rPr>
        <w:t>Zeng, H., Zhou, H., Srivastava, A., Kannan, R., and Prasanna, V. K. (2020). Graphsaint: Graph sampling based inductive learning method. Proceedings of the 8th International Conferen</w:t>
      </w:r>
      <w:r>
        <w:rPr>
          <w:rFonts w:hint="eastAsia"/>
          <w:lang w:eastAsia="zh-CN"/>
        </w:rPr>
        <w:t>ce on Learning Representations (ICLR), OpenReview.net.</w:t>
      </w:r>
      <w:bookmarkEnd w:id="38"/>
    </w:p>
    <w:sectPr w:rsidR="006C1D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BD1AD" w14:textId="77777777" w:rsidR="00BF7465" w:rsidRDefault="00BF7465" w:rsidP="004B7807">
      <w:pPr>
        <w:spacing w:after="0"/>
      </w:pPr>
      <w:r>
        <w:separator/>
      </w:r>
    </w:p>
  </w:endnote>
  <w:endnote w:type="continuationSeparator" w:id="0">
    <w:p w14:paraId="4F15FB74" w14:textId="77777777" w:rsidR="00BF7465" w:rsidRDefault="00BF7465" w:rsidP="004B78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Pothana2000"/>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Pothana2000"/>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jaVu Math TeX Gyre">
    <w:altName w:val="Malgun Gothic Semilight"/>
    <w:charset w:val="00"/>
    <w:family w:val="auto"/>
    <w:pitch w:val="default"/>
    <w:sig w:usb0="00000001" w:usb1="4A00F9EE" w:usb2="02000008" w:usb3="00000000" w:csb0="60000193" w:csb1="0DD4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317A9" w14:textId="77777777" w:rsidR="00BF7465" w:rsidRDefault="00BF7465" w:rsidP="004B7807">
      <w:pPr>
        <w:spacing w:after="0"/>
      </w:pPr>
      <w:r>
        <w:separator/>
      </w:r>
    </w:p>
  </w:footnote>
  <w:footnote w:type="continuationSeparator" w:id="0">
    <w:p w14:paraId="79A980EC" w14:textId="77777777" w:rsidR="00BF7465" w:rsidRDefault="00BF7465" w:rsidP="004B780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BF3B7"/>
    <w:multiLevelType w:val="multilevel"/>
    <w:tmpl w:val="453BF3B7"/>
    <w:lvl w:ilvl="0">
      <w:start w:val="1"/>
      <w:numFmt w:val="decimal"/>
      <w:lvlText w:val="%1."/>
      <w:lvlJc w:val="left"/>
      <w:pPr>
        <w:tabs>
          <w:tab w:val="left" w:pos="0"/>
        </w:tabs>
        <w:ind w:left="480" w:hanging="480"/>
      </w:pPr>
    </w:lvl>
    <w:lvl w:ilvl="1">
      <w:start w:val="1"/>
      <w:numFmt w:val="lowerLetter"/>
      <w:lvlText w:val="%2."/>
      <w:lvlJc w:val="left"/>
      <w:pPr>
        <w:tabs>
          <w:tab w:val="left" w:pos="720"/>
        </w:tabs>
        <w:ind w:left="1200" w:hanging="480"/>
      </w:pPr>
    </w:lvl>
    <w:lvl w:ilvl="2">
      <w:start w:val="1"/>
      <w:numFmt w:val="lowerRoman"/>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lowerLetter"/>
      <w:lvlText w:val="%5."/>
      <w:lvlJc w:val="left"/>
      <w:pPr>
        <w:tabs>
          <w:tab w:val="left" w:pos="2880"/>
        </w:tabs>
        <w:ind w:left="3360" w:hanging="480"/>
      </w:pPr>
    </w:lvl>
    <w:lvl w:ilvl="5">
      <w:start w:val="1"/>
      <w:numFmt w:val="lowerRoman"/>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lowerLetter"/>
      <w:lvlText w:val="%8."/>
      <w:lvlJc w:val="left"/>
      <w:pPr>
        <w:tabs>
          <w:tab w:val="left" w:pos="5040"/>
        </w:tabs>
        <w:ind w:left="5520" w:hanging="480"/>
      </w:pPr>
    </w:lvl>
    <w:lvl w:ilvl="8">
      <w:start w:val="1"/>
      <w:numFmt w:val="lowerRoman"/>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splitPgBreakAndParaMark/>
    <w:compatSetting w:name="compatibilityMode" w:uri="http://schemas.microsoft.com/office/word" w:val="12"/>
  </w:compat>
  <w:rsids>
    <w:rsidRoot w:val="00590D07"/>
    <w:rsid w:val="E7F60C9E"/>
    <w:rsid w:val="EE958699"/>
    <w:rsid w:val="EFD7F1E8"/>
    <w:rsid w:val="EFDFF03F"/>
    <w:rsid w:val="EFF79681"/>
    <w:rsid w:val="F317D349"/>
    <w:rsid w:val="F3FE8F57"/>
    <w:rsid w:val="F78F6AAD"/>
    <w:rsid w:val="F7B382D2"/>
    <w:rsid w:val="FDDEAE3A"/>
    <w:rsid w:val="FDE66770"/>
    <w:rsid w:val="FDF530D9"/>
    <w:rsid w:val="FF1FDF1F"/>
    <w:rsid w:val="FFB755B1"/>
    <w:rsid w:val="FFF2F0E2"/>
    <w:rsid w:val="FFFDF8B8"/>
    <w:rsid w:val="FFFEC386"/>
    <w:rsid w:val="00001DC9"/>
    <w:rsid w:val="00003314"/>
    <w:rsid w:val="00011C8B"/>
    <w:rsid w:val="00025DF5"/>
    <w:rsid w:val="00067858"/>
    <w:rsid w:val="00086C9A"/>
    <w:rsid w:val="000B3AF7"/>
    <w:rsid w:val="000D12D9"/>
    <w:rsid w:val="00123792"/>
    <w:rsid w:val="001652B8"/>
    <w:rsid w:val="001E1143"/>
    <w:rsid w:val="002040CE"/>
    <w:rsid w:val="002363F1"/>
    <w:rsid w:val="00250BF2"/>
    <w:rsid w:val="002E746D"/>
    <w:rsid w:val="003D3A16"/>
    <w:rsid w:val="0045291F"/>
    <w:rsid w:val="004A6CD1"/>
    <w:rsid w:val="004B7807"/>
    <w:rsid w:val="004E29B3"/>
    <w:rsid w:val="005011C8"/>
    <w:rsid w:val="00512D24"/>
    <w:rsid w:val="005651BD"/>
    <w:rsid w:val="00590D07"/>
    <w:rsid w:val="005952A9"/>
    <w:rsid w:val="005A45B8"/>
    <w:rsid w:val="006C1D31"/>
    <w:rsid w:val="007462B9"/>
    <w:rsid w:val="00784D58"/>
    <w:rsid w:val="00802BEA"/>
    <w:rsid w:val="0081503F"/>
    <w:rsid w:val="008518F6"/>
    <w:rsid w:val="00853003"/>
    <w:rsid w:val="00855CED"/>
    <w:rsid w:val="008B0689"/>
    <w:rsid w:val="008D6863"/>
    <w:rsid w:val="00980126"/>
    <w:rsid w:val="009827FA"/>
    <w:rsid w:val="009877CE"/>
    <w:rsid w:val="00A3275B"/>
    <w:rsid w:val="00A4083D"/>
    <w:rsid w:val="00AA06A2"/>
    <w:rsid w:val="00B638F6"/>
    <w:rsid w:val="00B86B75"/>
    <w:rsid w:val="00BC48D5"/>
    <w:rsid w:val="00BD7551"/>
    <w:rsid w:val="00BE2567"/>
    <w:rsid w:val="00BF7465"/>
    <w:rsid w:val="00C36279"/>
    <w:rsid w:val="00C50BD2"/>
    <w:rsid w:val="00D05174"/>
    <w:rsid w:val="00D32DC0"/>
    <w:rsid w:val="00D55A08"/>
    <w:rsid w:val="00DC6245"/>
    <w:rsid w:val="00E315A3"/>
    <w:rsid w:val="00EE471A"/>
    <w:rsid w:val="00F23DD6"/>
    <w:rsid w:val="00F73055"/>
    <w:rsid w:val="1DDE2A29"/>
    <w:rsid w:val="2BF513FC"/>
    <w:rsid w:val="2BFFEB58"/>
    <w:rsid w:val="37F68809"/>
    <w:rsid w:val="3DBDBCB5"/>
    <w:rsid w:val="5E36A027"/>
    <w:rsid w:val="5FB50C0B"/>
    <w:rsid w:val="65FF0F8B"/>
    <w:rsid w:val="6DD37D62"/>
    <w:rsid w:val="7BF2E562"/>
    <w:rsid w:val="7DB189BC"/>
    <w:rsid w:val="7E7FD730"/>
    <w:rsid w:val="7FBBD7FC"/>
    <w:rsid w:val="7FF65C1C"/>
    <w:rsid w:val="9BFF7881"/>
    <w:rsid w:val="9EFD5CD1"/>
    <w:rsid w:val="AEADD0E9"/>
    <w:rsid w:val="AF87B885"/>
    <w:rsid w:val="B77F600B"/>
    <w:rsid w:val="BFEDA8BC"/>
    <w:rsid w:val="DDA87FA5"/>
    <w:rsid w:val="DF3F4A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884E5"/>
  <w15:docId w15:val="{01A1A41E-5FB0-49FE-803A-1BAAF8A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rFonts w:ascii="Times New Roman" w:hAnsi="Times New Roman"/>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character" w:styleId="ab">
    <w:name w:val="Hyperlink"/>
    <w:basedOn w:val="a4"/>
    <w:qFormat/>
    <w:rPr>
      <w:color w:val="4F81BD" w:themeColor="accent1"/>
    </w:rPr>
  </w:style>
  <w:style w:type="character" w:customStyle="1" w:styleId="a4">
    <w:name w:val="正文文本 字符"/>
    <w:basedOn w:val="a1"/>
    <w:link w:val="a0"/>
    <w:qFormat/>
  </w:style>
  <w:style w:type="character" w:styleId="ac">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4"/>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styleId="ad">
    <w:name w:val="header"/>
    <w:basedOn w:val="a"/>
    <w:link w:val="ae"/>
    <w:rsid w:val="004B780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rsid w:val="004B7807"/>
    <w:rPr>
      <w:rFonts w:ascii="Times New Roman" w:hAnsi="Times New Roman"/>
      <w:sz w:val="18"/>
      <w:szCs w:val="18"/>
      <w:lang w:eastAsia="en-US"/>
    </w:rPr>
  </w:style>
  <w:style w:type="paragraph" w:styleId="af">
    <w:name w:val="footer"/>
    <w:basedOn w:val="a"/>
    <w:link w:val="af0"/>
    <w:rsid w:val="004B7807"/>
    <w:pPr>
      <w:tabs>
        <w:tab w:val="center" w:pos="4153"/>
        <w:tab w:val="right" w:pos="8306"/>
      </w:tabs>
      <w:snapToGrid w:val="0"/>
    </w:pPr>
    <w:rPr>
      <w:sz w:val="18"/>
      <w:szCs w:val="18"/>
    </w:rPr>
  </w:style>
  <w:style w:type="character" w:customStyle="1" w:styleId="af0">
    <w:name w:val="页脚 字符"/>
    <w:basedOn w:val="a1"/>
    <w:link w:val="af"/>
    <w:rsid w:val="004B7807"/>
    <w:rPr>
      <w:rFonts w:ascii="Times New Roman" w:hAnsi="Times New Roman"/>
      <w:sz w:val="18"/>
      <w:szCs w:val="18"/>
      <w:lang w:eastAsia="en-US"/>
    </w:rPr>
  </w:style>
  <w:style w:type="paragraph" w:styleId="af1">
    <w:name w:val="Balloon Text"/>
    <w:basedOn w:val="a"/>
    <w:link w:val="af2"/>
    <w:rsid w:val="00123792"/>
    <w:pPr>
      <w:spacing w:after="0"/>
    </w:pPr>
    <w:rPr>
      <w:sz w:val="18"/>
      <w:szCs w:val="18"/>
    </w:rPr>
  </w:style>
  <w:style w:type="character" w:customStyle="1" w:styleId="af2">
    <w:name w:val="批注框文本 字符"/>
    <w:basedOn w:val="a1"/>
    <w:link w:val="af1"/>
    <w:rsid w:val="00123792"/>
    <w:rPr>
      <w:rFonts w:ascii="Times New Roman" w:hAnsi="Times New Roman"/>
      <w:sz w:val="18"/>
      <w:szCs w:val="18"/>
      <w:lang w:eastAsia="en-US"/>
    </w:rPr>
  </w:style>
  <w:style w:type="character" w:styleId="af3">
    <w:name w:val="annotation reference"/>
    <w:basedOn w:val="a1"/>
    <w:rsid w:val="002040CE"/>
    <w:rPr>
      <w:sz w:val="21"/>
      <w:szCs w:val="21"/>
    </w:rPr>
  </w:style>
  <w:style w:type="paragraph" w:styleId="af4">
    <w:name w:val="annotation text"/>
    <w:basedOn w:val="a"/>
    <w:link w:val="af5"/>
    <w:rsid w:val="002040CE"/>
  </w:style>
  <w:style w:type="character" w:customStyle="1" w:styleId="af5">
    <w:name w:val="批注文字 字符"/>
    <w:basedOn w:val="a1"/>
    <w:link w:val="af4"/>
    <w:rsid w:val="002040CE"/>
    <w:rPr>
      <w:rFonts w:ascii="Times New Roman" w:hAnsi="Times New Roman"/>
      <w:sz w:val="24"/>
      <w:szCs w:val="24"/>
      <w:lang w:eastAsia="en-US"/>
    </w:rPr>
  </w:style>
  <w:style w:type="paragraph" w:styleId="af6">
    <w:name w:val="annotation subject"/>
    <w:basedOn w:val="af4"/>
    <w:next w:val="af4"/>
    <w:link w:val="af7"/>
    <w:rsid w:val="002040CE"/>
    <w:rPr>
      <w:b/>
      <w:bCs/>
    </w:rPr>
  </w:style>
  <w:style w:type="character" w:customStyle="1" w:styleId="af7">
    <w:name w:val="批注主题 字符"/>
    <w:basedOn w:val="af5"/>
    <w:link w:val="af6"/>
    <w:rsid w:val="002040CE"/>
    <w:rPr>
      <w:rFonts w:ascii="Times New Roman" w:hAnsi="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10</Pages>
  <Words>2832</Words>
  <Characters>16146</Characters>
  <Application>Microsoft Office Word</Application>
  <DocSecurity>0</DocSecurity>
  <Lines>134</Lines>
  <Paragraphs>37</Paragraphs>
  <ScaleCrop>false</ScaleCrop>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WZK</dc:creator>
  <cp:lastModifiedBy>Dell</cp:lastModifiedBy>
  <cp:revision>61</cp:revision>
  <dcterms:created xsi:type="dcterms:W3CDTF">2020-12-26T15:22:00Z</dcterms:created>
  <dcterms:modified xsi:type="dcterms:W3CDTF">2020-12-26T12:39:00Z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KSOProductBuildVer">
    <vt:lpwstr>2052-11.1.0.9719</vt:lpwstr>
  </property>
</Properties>
</file>