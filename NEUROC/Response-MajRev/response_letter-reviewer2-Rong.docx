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2A79E19" w14:textId="77777777" w:rsidR="00C71AC6" w:rsidRDefault="004A1FAF">
      <w:pPr>
        <w:pStyle w:val="1"/>
        <w:spacing w:after="82"/>
        <w:ind w:left="-5"/>
      </w:pPr>
      <w:r>
        <w:t>Response to the Reviewers</w:t>
      </w:r>
    </w:p>
    <w:p w14:paraId="036907D7" w14:textId="77777777" w:rsidR="00C71AC6" w:rsidRDefault="004A1FAF">
      <w:pPr>
        <w:spacing w:after="408"/>
        <w:ind w:left="-5"/>
      </w:pPr>
      <w:r>
        <w:t>We thank the reviewers for their critical assessment and insightful comments of our work. We have made extensive modifications to our manuscript. In the following we address their concerns point by point.</w:t>
      </w:r>
    </w:p>
    <w:p w14:paraId="6F5E8604" w14:textId="77777777" w:rsidR="00C71AC6" w:rsidRDefault="004A1FAF">
      <w:pPr>
        <w:spacing w:after="0" w:line="259" w:lineRule="auto"/>
        <w:ind w:left="0" w:firstLine="0"/>
        <w:jc w:val="left"/>
      </w:pPr>
      <w:r>
        <w:rPr>
          <w:noProof/>
          <w:sz w:val="22"/>
        </w:rPr>
        <mc:AlternateContent>
          <mc:Choice Requires="wpg">
            <w:drawing>
              <wp:inline distT="0" distB="0" distL="0" distR="0" wp14:anchorId="334EE171" wp14:editId="742B6871">
                <wp:extent cx="5943600" cy="5055"/>
                <wp:effectExtent l="0" t="0" r="0" b="0"/>
                <wp:docPr id="47743" name="Group 47743"/>
                <wp:cNvGraphicFramePr/>
                <a:graphic xmlns:a="http://schemas.openxmlformats.org/drawingml/2006/main">
                  <a:graphicData uri="http://schemas.microsoft.com/office/word/2010/wordprocessingGroup">
                    <wpg:wgp>
                      <wpg:cNvGrpSpPr/>
                      <wpg:grpSpPr>
                        <a:xfrm>
                          <a:off x="0" y="0"/>
                          <a:ext cx="5943600" cy="5055"/>
                          <a:chOff x="0" y="0"/>
                          <a:chExt cx="5943600" cy="5055"/>
                        </a:xfrm>
                      </wpg:grpSpPr>
                      <wps:wsp>
                        <wps:cNvPr id="4106" name="Shape 4106"/>
                        <wps:cNvSpPr/>
                        <wps:spPr>
                          <a:xfrm>
                            <a:off x="0" y="0"/>
                            <a:ext cx="5943600" cy="0"/>
                          </a:xfrm>
                          <a:custGeom>
                            <a:avLst/>
                            <a:gdLst/>
                            <a:ahLst/>
                            <a:cxnLst/>
                            <a:rect l="0" t="0" r="0" b="0"/>
                            <a:pathLst>
                              <a:path w="5943600">
                                <a:moveTo>
                                  <a:pt x="0" y="0"/>
                                </a:moveTo>
                                <a:lnTo>
                                  <a:pt x="59436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7743" style="width:468pt;height:0.398pt;mso-position-horizontal-relative:char;mso-position-vertical-relative:line" coordsize="59436,50">
                <v:shape id="Shape 4106" style="position:absolute;width:59436;height:0;left:0;top:0;" coordsize="5943600,0" path="m0,0l5943600,0">
                  <v:stroke weight="0.398pt" endcap="flat" joinstyle="miter" miterlimit="10" on="true" color="#000000"/>
                  <v:fill on="false" color="#000000" opacity="0"/>
                </v:shape>
              </v:group>
            </w:pict>
          </mc:Fallback>
        </mc:AlternateContent>
      </w:r>
    </w:p>
    <w:p w14:paraId="1848292A" w14:textId="77777777" w:rsidR="00C71AC6" w:rsidRDefault="004A1FAF">
      <w:pPr>
        <w:pStyle w:val="1"/>
        <w:ind w:left="-5"/>
      </w:pPr>
      <w:r>
        <w:t>Reviewer 2</w:t>
      </w:r>
    </w:p>
    <w:p w14:paraId="235FDE57" w14:textId="77777777" w:rsidR="00C71AC6" w:rsidRDefault="004A1FAF">
      <w:pPr>
        <w:spacing w:after="140"/>
        <w:ind w:left="-5"/>
      </w:pPr>
      <w:r>
        <w:t xml:space="preserve">Reviewer Point P2.1 </w:t>
      </w:r>
      <w:r>
        <w:t xml:space="preserve">— </w:t>
      </w:r>
      <w:r>
        <w:t>In t</w:t>
      </w:r>
      <w:r>
        <w:t>he paper, authors accomplished a unique study and analysis on GNN models training complexity. The articles first review and development history of GNNs and creatively model all architectures as input layers, intermediate layers of graph neurons and predict</w:t>
      </w:r>
      <w:r>
        <w:t xml:space="preserve">ion layers. And they quantitatively summarize the time and space complexity of 4 representative GNNs, including graph convolution, gated recurrent graph net, graph attention net and </w:t>
      </w:r>
      <w:proofErr w:type="spellStart"/>
      <w:r>
        <w:t>GraphSage</w:t>
      </w:r>
      <w:proofErr w:type="spellEnd"/>
      <w:r>
        <w:t xml:space="preserve">. Most importantly, the article first </w:t>
      </w:r>
      <w:proofErr w:type="gramStart"/>
      <w:r>
        <w:t>break</w:t>
      </w:r>
      <w:proofErr w:type="gramEnd"/>
      <w:r>
        <w:t xml:space="preserve"> down complexity into </w:t>
      </w:r>
      <w:r>
        <w:t xml:space="preserve">operator level and offered analysis of good granularity, giving reader more guidance in future study. At last, the solid experiments included the study of effects of hyper-parameters and a comparison of two major sampling techniques: neighbor sampling and </w:t>
      </w:r>
      <w:r>
        <w:t>cluster sampling.</w:t>
      </w:r>
    </w:p>
    <w:p w14:paraId="2FE17E48" w14:textId="77777777" w:rsidR="00C71AC6" w:rsidRDefault="004A1FAF">
      <w:pPr>
        <w:spacing w:after="367"/>
        <w:ind w:left="-5"/>
      </w:pPr>
      <w:r>
        <w:t>Reply</w:t>
      </w:r>
      <w:r>
        <w:t>: Thank you for your positive comments on our manuscript. We have carefully revised the manuscript according to your kindly comments and suggestions in the following points.</w:t>
      </w:r>
    </w:p>
    <w:p w14:paraId="78B65F5A" w14:textId="77777777" w:rsidR="00C71AC6" w:rsidRDefault="004A1FAF">
      <w:pPr>
        <w:spacing w:after="140"/>
        <w:ind w:left="-5"/>
      </w:pPr>
      <w:r>
        <w:t xml:space="preserve">Reviewer Point P2.2 </w:t>
      </w:r>
      <w:r>
        <w:t xml:space="preserve">— </w:t>
      </w:r>
      <w:r>
        <w:t>In general, the paper was well writte</w:t>
      </w:r>
      <w:r>
        <w:t>n and organized with good structure and clear narratives. Just some minor language errors like line Page 8, Line 208</w:t>
      </w:r>
      <w:proofErr w:type="gramStart"/>
      <w:r>
        <w:t>, ”In</w:t>
      </w:r>
      <w:proofErr w:type="gramEnd"/>
      <w:r>
        <w:t xml:space="preserve"> active graph neurons” =</w:t>
      </w:r>
      <w:r>
        <w:rPr>
          <w:rFonts w:ascii="Cambria" w:eastAsia="Cambria" w:hAnsi="Cambria" w:cs="Cambria"/>
          <w:i/>
        </w:rPr>
        <w:t>&gt;</w:t>
      </w:r>
      <w:r>
        <w:t>”Inactive graph neurons”.</w:t>
      </w:r>
    </w:p>
    <w:p w14:paraId="0774FFAD" w14:textId="77777777" w:rsidR="00C71AC6" w:rsidRDefault="004A1FAF">
      <w:pPr>
        <w:spacing w:after="367"/>
        <w:ind w:left="-5"/>
      </w:pPr>
      <w:r>
        <w:t>Reply</w:t>
      </w:r>
      <w:r>
        <w:t xml:space="preserve">: We feel </w:t>
      </w:r>
      <w:del w:id="0" w:author="Dell" w:date="2020-12-25T20:01:00Z">
        <w:r w:rsidDel="0071547D">
          <w:delText xml:space="preserve">really </w:delText>
        </w:r>
      </w:del>
      <w:r>
        <w:t>sorry for our carelessness. We have proofread our revised manu</w:t>
      </w:r>
      <w:r>
        <w:t>script to eliminate such language errors</w:t>
      </w:r>
      <w:del w:id="1" w:author="Dell" w:date="2020-12-25T20:01:00Z">
        <w:r w:rsidDel="0057516E">
          <w:delText xml:space="preserve"> as much as we can</w:delText>
        </w:r>
      </w:del>
      <w:r>
        <w:t>.</w:t>
      </w:r>
    </w:p>
    <w:p w14:paraId="2E814C9E" w14:textId="77777777" w:rsidR="00C71AC6" w:rsidRDefault="004A1FAF">
      <w:pPr>
        <w:spacing w:after="0"/>
        <w:ind w:left="-5"/>
      </w:pPr>
      <w:r>
        <w:t xml:space="preserve">Reviewer Point P2.3 </w:t>
      </w:r>
      <w:r>
        <w:t xml:space="preserve">— </w:t>
      </w:r>
      <w:r>
        <w:t>I was impressed by the way that authors categorize layers and operators in GNNs, very clear and instructive.</w:t>
      </w:r>
    </w:p>
    <w:p w14:paraId="316508CA" w14:textId="77777777" w:rsidR="00C71AC6" w:rsidRDefault="004A1FAF">
      <w:pPr>
        <w:spacing w:after="2"/>
        <w:ind w:left="-15" w:firstLine="351"/>
      </w:pPr>
      <w:r>
        <w:t>It is also pretty neat to divide layer time complexity into two b</w:t>
      </w:r>
      <w:r>
        <w:t>uckets: vertex calculation and edge calculation. The data model pretty well summarizes mainstream GNN layer architectures. And this analysis is very insightful for layer profiling.</w:t>
      </w:r>
    </w:p>
    <w:p w14:paraId="0C0EFA7D" w14:textId="77777777" w:rsidR="00C71AC6" w:rsidRDefault="004A1FAF">
      <w:pPr>
        <w:spacing w:after="124" w:line="259" w:lineRule="auto"/>
        <w:ind w:left="93" w:firstLine="0"/>
        <w:jc w:val="center"/>
      </w:pPr>
      <w:r>
        <w:t xml:space="preserve">And the experimental evaluation </w:t>
      </w:r>
      <w:proofErr w:type="gramStart"/>
      <w:r>
        <w:t>were</w:t>
      </w:r>
      <w:proofErr w:type="gramEnd"/>
      <w:r>
        <w:t xml:space="preserve"> done over 6 large graph-structured dat</w:t>
      </w:r>
      <w:r>
        <w:t>asets.</w:t>
      </w:r>
    </w:p>
    <w:p w14:paraId="35AC3D5D" w14:textId="77777777" w:rsidR="00C71AC6" w:rsidRDefault="004A1FAF">
      <w:pPr>
        <w:spacing w:after="370"/>
        <w:ind w:left="-5"/>
      </w:pPr>
      <w:r>
        <w:t>Reply</w:t>
      </w:r>
      <w:r>
        <w:t xml:space="preserve">: Thank you </w:t>
      </w:r>
      <w:del w:id="2" w:author="Dell" w:date="2020-12-25T20:01:00Z">
        <w:r w:rsidDel="0002119B">
          <w:delText xml:space="preserve">very much </w:delText>
        </w:r>
      </w:del>
      <w:r>
        <w:t xml:space="preserve">for </w:t>
      </w:r>
      <w:del w:id="3" w:author="Dell" w:date="2020-12-25T20:01:00Z">
        <w:r w:rsidDel="0002119B">
          <w:delText xml:space="preserve">your </w:delText>
        </w:r>
      </w:del>
      <w:ins w:id="4" w:author="Dell" w:date="2020-12-25T20:01:00Z">
        <w:r w:rsidR="0002119B">
          <w:t>the</w:t>
        </w:r>
        <w:r w:rsidR="0002119B">
          <w:t xml:space="preserve"> </w:t>
        </w:r>
      </w:ins>
      <w:del w:id="5" w:author="Dell" w:date="2020-12-25T20:01:00Z">
        <w:r w:rsidDel="0057516E">
          <w:delText>appreciation</w:delText>
        </w:r>
      </w:del>
      <w:ins w:id="6" w:author="Dell" w:date="2020-12-25T20:01:00Z">
        <w:r w:rsidR="0057516E">
          <w:t>positive comment</w:t>
        </w:r>
      </w:ins>
      <w:r>
        <w:t>.</w:t>
      </w:r>
    </w:p>
    <w:p w14:paraId="2BBAFC37" w14:textId="77777777" w:rsidR="00C71AC6" w:rsidRDefault="004A1FAF">
      <w:pPr>
        <w:spacing w:after="140"/>
        <w:ind w:left="-5"/>
      </w:pPr>
      <w:r>
        <w:t xml:space="preserve">Reviewer Point P2.4 </w:t>
      </w:r>
      <w:r>
        <w:t xml:space="preserve">— </w:t>
      </w:r>
      <w:r>
        <w:t xml:space="preserve">While, one major drawback is that I did not clearly see the analysis complexity </w:t>
      </w:r>
      <w:proofErr w:type="spellStart"/>
      <w:r>
        <w:t>v.s</w:t>
      </w:r>
      <w:proofErr w:type="spellEnd"/>
      <w:r>
        <w:t xml:space="preserve">. accuracy. For example, in Figure 19 and 20, I did not see network accuracy from those 4 GNNs. There is always tradeoff between model complexity and model performance, and </w:t>
      </w:r>
      <w:r>
        <w:lastRenderedPageBreak/>
        <w:t>in some scenarios where high complexity is allowed, a sophisticated model of more powerful representation capability is still needed.</w:t>
      </w:r>
    </w:p>
    <w:p w14:paraId="3F6AA53E" w14:textId="77777777" w:rsidR="00C71AC6" w:rsidRDefault="004A1FAF">
      <w:pPr>
        <w:ind w:left="-5"/>
      </w:pPr>
      <w:r>
        <w:t>Reply</w:t>
      </w:r>
      <w:r>
        <w:t>: Thanks very much for your valuable suggestions. The model complexity directly affects both the accuracy and the training time. In order to analyze the relationship between model complexity and accuracy, we have conducted two kinds of extra experiments in</w:t>
      </w:r>
      <w:r>
        <w:t xml:space="preserve"> the revised manuscript: (1) how the hyper-parameters of the GNNs (like the dimension of hidden vectors and the number of heads) affect the accuracy of GNNs (in Section 4.1); (2) how the batch size in the sampling methods affects the accuracy of GNNs (in S</w:t>
      </w:r>
      <w:r>
        <w:t>ection 4.4).</w:t>
      </w:r>
    </w:p>
    <w:p w14:paraId="79521E80" w14:textId="77777777" w:rsidR="00C71AC6" w:rsidRDefault="004A1FAF">
      <w:pPr>
        <w:spacing w:after="229"/>
        <w:ind w:left="-15" w:firstLine="351"/>
      </w:pPr>
      <w:commentRangeStart w:id="7"/>
      <w:r>
        <w:t>We have added more dataset description related to accuracy evaluation in Section 3.1 “Experimental Setting”. Newly added sentences are marked with underlines in the following quotation.</w:t>
      </w:r>
      <w:commentRangeEnd w:id="7"/>
      <w:r w:rsidR="00FA07E7">
        <w:rPr>
          <w:rStyle w:val="a5"/>
        </w:rPr>
        <w:commentReference w:id="7"/>
      </w:r>
    </w:p>
    <w:p w14:paraId="5E6912AD" w14:textId="77777777" w:rsidR="00C71AC6" w:rsidRDefault="004A1FAF">
      <w:pPr>
        <w:pStyle w:val="2"/>
        <w:ind w:left="222"/>
      </w:pPr>
      <w:r>
        <w:t>Section 3.1 “Experimental Setting”</w:t>
      </w:r>
    </w:p>
    <w:p w14:paraId="7FFE728D" w14:textId="77777777" w:rsidR="00C71AC6" w:rsidRDefault="004A1FAF">
      <w:pPr>
        <w:spacing w:after="146"/>
        <w:ind w:left="237" w:right="227"/>
      </w:pPr>
      <w:r>
        <w:rPr>
          <w:i/>
        </w:rPr>
        <w:t>Datasets</w:t>
      </w:r>
      <w:r>
        <w:t xml:space="preserve">. We used six </w:t>
      </w:r>
      <w:r>
        <w:t xml:space="preserve">real-world graph datasets as listed in Table </w:t>
      </w:r>
      <w:r>
        <w:rPr>
          <w:color w:val="0000FF"/>
        </w:rPr>
        <w:t xml:space="preserve">1 </w:t>
      </w:r>
      <w:r>
        <w:t xml:space="preserve">(in the reply) that were popular in the GNN evaluation [28,31,34,36]. For directed graphs, </w:t>
      </w:r>
      <w:proofErr w:type="spellStart"/>
      <w:r>
        <w:t>PyG</w:t>
      </w:r>
      <w:proofErr w:type="spellEnd"/>
      <w:r>
        <w:t xml:space="preserve"> converts them into undirected ones during data loading. Thus, the average degree of a directed </w:t>
      </w:r>
      <w:proofErr w:type="gramStart"/>
      <w:r>
        <w:t>graph .</w:t>
      </w:r>
      <w:proofErr w:type="gramEnd"/>
    </w:p>
    <w:p w14:paraId="5F7D8727" w14:textId="77777777" w:rsidR="00C71AC6" w:rsidRDefault="004A1FAF">
      <w:pPr>
        <w:spacing w:after="416"/>
        <w:ind w:left="237" w:right="227"/>
      </w:pPr>
      <w:r>
        <w:rPr>
          <w:noProof/>
        </w:rPr>
        <w:drawing>
          <wp:anchor distT="0" distB="0" distL="114300" distR="114300" simplePos="0" relativeHeight="251667456" behindDoc="1" locked="0" layoutInCell="1" allowOverlap="0" wp14:anchorId="4052A053" wp14:editId="3CDD71EF">
            <wp:simplePos x="0" y="0"/>
            <wp:positionH relativeFrom="column">
              <wp:posOffset>-4063</wp:posOffset>
            </wp:positionH>
            <wp:positionV relativeFrom="paragraph">
              <wp:posOffset>-867264</wp:posOffset>
            </wp:positionV>
            <wp:extent cx="5949697" cy="5047488"/>
            <wp:effectExtent l="0" t="0" r="0" b="0"/>
            <wp:wrapNone/>
            <wp:docPr id="54804" name="Picture 54804"/>
            <wp:cNvGraphicFramePr/>
            <a:graphic xmlns:a="http://schemas.openxmlformats.org/drawingml/2006/main">
              <a:graphicData uri="http://schemas.openxmlformats.org/drawingml/2006/picture">
                <pic:pic xmlns:pic="http://schemas.openxmlformats.org/drawingml/2006/picture">
                  <pic:nvPicPr>
                    <pic:cNvPr id="54804" name="Picture 54804"/>
                    <pic:cNvPicPr/>
                  </pic:nvPicPr>
                  <pic:blipFill>
                    <a:blip r:embed="rId9"/>
                    <a:stretch>
                      <a:fillRect/>
                    </a:stretch>
                  </pic:blipFill>
                  <pic:spPr>
                    <a:xfrm>
                      <a:off x="0" y="0"/>
                      <a:ext cx="5949697" cy="5047488"/>
                    </a:xfrm>
                    <a:prstGeom prst="rect">
                      <a:avLst/>
                    </a:prstGeom>
                  </pic:spPr>
                </pic:pic>
              </a:graphicData>
            </a:graphic>
          </wp:anchor>
        </w:drawing>
      </w:r>
      <w:r>
        <w:t>For an und</w:t>
      </w:r>
      <w:r>
        <w:t xml:space="preserve">irected graph, the average degree is defined as </w:t>
      </w:r>
      <w:r>
        <w:rPr>
          <w:rFonts w:ascii="Cambria" w:eastAsia="Cambria" w:hAnsi="Cambria" w:cs="Cambria"/>
          <w:i/>
        </w:rPr>
        <w:t>d</w:t>
      </w:r>
      <w:r>
        <w:rPr>
          <w:rFonts w:ascii="Cambria" w:eastAsia="Cambria" w:hAnsi="Cambria" w:cs="Cambria"/>
          <w:sz w:val="37"/>
          <w:vertAlign w:val="superscript"/>
        </w:rPr>
        <w:t>¯</w:t>
      </w:r>
      <w:r>
        <w:rPr>
          <w:rFonts w:ascii="Cambria" w:eastAsia="Cambria" w:hAnsi="Cambria" w:cs="Cambria"/>
        </w:rPr>
        <w:t xml:space="preserve">= </w:t>
      </w:r>
      <w:r>
        <w:rPr>
          <w:rFonts w:ascii="Cambria" w:eastAsia="Cambria" w:hAnsi="Cambria" w:cs="Cambria"/>
          <w:vertAlign w:val="subscript"/>
        </w:rPr>
        <w:t>|V|</w:t>
      </w:r>
      <w:r>
        <w:rPr>
          <w:rFonts w:ascii="Cambria" w:eastAsia="Cambria" w:hAnsi="Cambria" w:cs="Cambria"/>
          <w:vertAlign w:val="superscript"/>
        </w:rPr>
        <w:t>|E|</w:t>
      </w:r>
      <w:r>
        <w:t xml:space="preserve">. For the </w:t>
      </w:r>
      <w:r>
        <w:t xml:space="preserve">cam </w:t>
      </w:r>
      <w:r>
        <w:t xml:space="preserve">dataset, its vertices were not associated with feature vectors. Thus, we generated random dense feature vectors for it and excluded it from accuracy evaluation. For </w:t>
      </w:r>
      <w:r>
        <w:t>amp</w:t>
      </w:r>
      <w:r>
        <w:t xml:space="preserve">, </w:t>
      </w:r>
      <w:proofErr w:type="spellStart"/>
      <w:r>
        <w:t>amc</w:t>
      </w:r>
      <w:proofErr w:type="spellEnd"/>
      <w:r>
        <w:t xml:space="preserve">, </w:t>
      </w:r>
      <w:proofErr w:type="spellStart"/>
      <w:r>
        <w:t>cph</w:t>
      </w:r>
      <w:proofErr w:type="spellEnd"/>
      <w:r>
        <w:t xml:space="preserve">, and </w:t>
      </w:r>
      <w:r>
        <w:t>cam</w:t>
      </w:r>
      <w:r>
        <w:t xml:space="preserve">, we used 70%/15%/15% of the vertices as the training/evaluation/test set, respectively. For </w:t>
      </w:r>
      <w:r>
        <w:t>pub</w:t>
      </w:r>
      <w:r>
        <w:t xml:space="preserve">, we used 500/1000 vertices as the evaluation/test set and the remained as the training set according to [28]. For </w:t>
      </w:r>
      <w:proofErr w:type="spellStart"/>
      <w:r>
        <w:t>fli</w:t>
      </w:r>
      <w:proofErr w:type="spellEnd"/>
      <w:r>
        <w:t>, we used 50%/25%/25% of the samples as</w:t>
      </w:r>
      <w:r>
        <w:t xml:space="preserve"> the training/evaluation/test set according to [31]. We also used random graphs generated by the R-MAT graph generator [35] in some experiments, to explore the effects of graph topological characteristics (like average degrees) on performance bottlenecks. </w:t>
      </w:r>
      <w:r>
        <w:t>Input feature vectors of random graphs were random dense vectors with the dimension of 32. Vertices of random graphs were classified into 10 classes randomly.</w:t>
      </w:r>
    </w:p>
    <w:p w14:paraId="6DB6CDCA" w14:textId="77777777" w:rsidR="00C71AC6" w:rsidRDefault="004A1FAF">
      <w:pPr>
        <w:tabs>
          <w:tab w:val="center" w:pos="1880"/>
          <w:tab w:val="center" w:pos="3971"/>
          <w:tab w:val="center" w:pos="4987"/>
          <w:tab w:val="center" w:pos="5842"/>
          <w:tab w:val="center" w:pos="6638"/>
          <w:tab w:val="center" w:pos="7563"/>
          <w:tab w:val="center" w:pos="8532"/>
        </w:tabs>
        <w:ind w:left="0" w:firstLine="0"/>
        <w:jc w:val="left"/>
      </w:pPr>
      <w:r>
        <w:rPr>
          <w:sz w:val="22"/>
        </w:rPr>
        <w:tab/>
      </w:r>
      <w:r>
        <w:t>Dataset</w:t>
      </w:r>
      <w:r>
        <w:tab/>
      </w:r>
      <w:r>
        <w:rPr>
          <w:rFonts w:ascii="Cambria" w:eastAsia="Cambria" w:hAnsi="Cambria" w:cs="Cambria"/>
        </w:rPr>
        <w:t>|V|</w:t>
      </w:r>
      <w:r>
        <w:rPr>
          <w:rFonts w:ascii="Cambria" w:eastAsia="Cambria" w:hAnsi="Cambria" w:cs="Cambria"/>
        </w:rPr>
        <w:tab/>
        <w:t>|E|</w:t>
      </w:r>
      <w:r>
        <w:rPr>
          <w:rFonts w:ascii="Cambria" w:eastAsia="Cambria" w:hAnsi="Cambria" w:cs="Cambria"/>
        </w:rPr>
        <w:tab/>
      </w:r>
      <w:r>
        <w:rPr>
          <w:rFonts w:ascii="Cambria" w:eastAsia="Cambria" w:hAnsi="Cambria" w:cs="Cambria"/>
          <w:i/>
        </w:rPr>
        <w:t>d</w:t>
      </w:r>
      <w:r>
        <w:rPr>
          <w:rFonts w:ascii="Cambria" w:eastAsia="Cambria" w:hAnsi="Cambria" w:cs="Cambria"/>
          <w:sz w:val="37"/>
          <w:vertAlign w:val="superscript"/>
        </w:rPr>
        <w:t>¯</w:t>
      </w:r>
      <w:r>
        <w:rPr>
          <w:rFonts w:ascii="Cambria" w:eastAsia="Cambria" w:hAnsi="Cambria" w:cs="Cambria"/>
          <w:sz w:val="37"/>
          <w:vertAlign w:val="superscript"/>
        </w:rPr>
        <w:tab/>
      </w:r>
      <w:r>
        <w:rPr>
          <w:rFonts w:ascii="Cambria" w:eastAsia="Cambria" w:hAnsi="Cambria" w:cs="Cambria"/>
          <w:i/>
        </w:rPr>
        <w:t>dim</w:t>
      </w:r>
      <w:r>
        <w:rPr>
          <w:rFonts w:ascii="Cambria" w:eastAsia="Cambria" w:hAnsi="Cambria" w:cs="Cambria"/>
        </w:rPr>
        <w:t>(</w:t>
      </w:r>
      <w:r>
        <w:rPr>
          <w:i/>
        </w:rPr>
        <w:t>v</w:t>
      </w:r>
      <w:r>
        <w:rPr>
          <w:rFonts w:ascii="Cambria" w:eastAsia="Cambria" w:hAnsi="Cambria" w:cs="Cambria"/>
        </w:rPr>
        <w:t>)</w:t>
      </w:r>
      <w:r>
        <w:rPr>
          <w:rFonts w:ascii="Cambria" w:eastAsia="Cambria" w:hAnsi="Cambria" w:cs="Cambria"/>
        </w:rPr>
        <w:tab/>
      </w:r>
      <w:r>
        <w:t>#Class</w:t>
      </w:r>
      <w:r>
        <w:tab/>
        <w:t>Directed</w:t>
      </w:r>
    </w:p>
    <w:p w14:paraId="1901AA6F" w14:textId="77777777" w:rsidR="00C71AC6" w:rsidRDefault="004A1FAF">
      <w:pPr>
        <w:spacing w:after="309"/>
        <w:ind w:left="416" w:right="654" w:firstLine="524"/>
      </w:pPr>
      <w:proofErr w:type="spellStart"/>
      <w:r>
        <w:t>pubmed</w:t>
      </w:r>
      <w:proofErr w:type="spellEnd"/>
      <w:r>
        <w:t xml:space="preserve"> (</w:t>
      </w:r>
      <w:r>
        <w:t>pub</w:t>
      </w:r>
      <w:r>
        <w:t>) [28] 19,717 44,324 4.5 500 3 Yes amazon-p</w:t>
      </w:r>
      <w:r>
        <w:t>hoto (</w:t>
      </w:r>
      <w:r>
        <w:t>amp</w:t>
      </w:r>
      <w:r>
        <w:t>) [34] 7,650 119,081 31.1 745 8 Yes amazon-computers (</w:t>
      </w:r>
      <w:proofErr w:type="spellStart"/>
      <w:r>
        <w:t>amc</w:t>
      </w:r>
      <w:proofErr w:type="spellEnd"/>
      <w:r>
        <w:t>) [34] 13,752 245,861 35.8 767 10 Yes coauthor-physics (</w:t>
      </w:r>
      <w:proofErr w:type="spellStart"/>
      <w:r>
        <w:t>cph</w:t>
      </w:r>
      <w:proofErr w:type="spellEnd"/>
      <w:r>
        <w:t xml:space="preserve">) [34] 34,493 247,962 14.4 8415 5 Yes </w:t>
      </w:r>
      <w:proofErr w:type="spellStart"/>
      <w:r>
        <w:t>flickr</w:t>
      </w:r>
      <w:proofErr w:type="spellEnd"/>
      <w:r>
        <w:t xml:space="preserve"> (</w:t>
      </w:r>
      <w:proofErr w:type="spellStart"/>
      <w:r>
        <w:t>fli</w:t>
      </w:r>
      <w:proofErr w:type="spellEnd"/>
      <w:r>
        <w:t>) [31] 89,250 899,756 10.1 500 7 No com-amazon (</w:t>
      </w:r>
      <w:r>
        <w:t>cam</w:t>
      </w:r>
      <w:r>
        <w:t>) [36] 334,863 925,872 2.8 32 1</w:t>
      </w:r>
      <w:r>
        <w:t>0 No</w:t>
      </w:r>
    </w:p>
    <w:p w14:paraId="6FF4151A" w14:textId="77777777" w:rsidR="00C71AC6" w:rsidRDefault="004A1FAF">
      <w:pPr>
        <w:spacing w:after="366"/>
        <w:ind w:left="237"/>
      </w:pPr>
      <w:r>
        <w:t xml:space="preserve">Table 1: Dataset overview. </w:t>
      </w:r>
      <w:proofErr w:type="spellStart"/>
      <w:r>
        <w:rPr>
          <w:rFonts w:ascii="Cambria" w:eastAsia="Cambria" w:hAnsi="Cambria" w:cs="Cambria"/>
          <w:i/>
        </w:rPr>
        <w:t>d</w:t>
      </w:r>
      <w:r>
        <w:rPr>
          <w:rFonts w:ascii="Cambria" w:eastAsia="Cambria" w:hAnsi="Cambria" w:cs="Cambria"/>
          <w:sz w:val="37"/>
          <w:vertAlign w:val="superscript"/>
        </w:rPr>
        <w:t>¯</w:t>
      </w:r>
      <w:r>
        <w:t>represents</w:t>
      </w:r>
      <w:proofErr w:type="spellEnd"/>
      <w:r>
        <w:t xml:space="preserve"> the average vertex degree. </w:t>
      </w:r>
      <w:r>
        <w:rPr>
          <w:rFonts w:ascii="Cambria" w:eastAsia="Cambria" w:hAnsi="Cambria" w:cs="Cambria"/>
          <w:i/>
        </w:rPr>
        <w:t>dim</w:t>
      </w:r>
      <w:r>
        <w:rPr>
          <w:rFonts w:ascii="Cambria" w:eastAsia="Cambria" w:hAnsi="Cambria" w:cs="Cambria"/>
        </w:rPr>
        <w:t>(</w:t>
      </w:r>
      <w:r>
        <w:rPr>
          <w:i/>
        </w:rPr>
        <w:t>v</w:t>
      </w:r>
      <w:r>
        <w:rPr>
          <w:rFonts w:ascii="Cambria" w:eastAsia="Cambria" w:hAnsi="Cambria" w:cs="Cambria"/>
        </w:rPr>
        <w:t xml:space="preserve">) </w:t>
      </w:r>
      <w:r>
        <w:t>is the dimension of the input feature vector.</w:t>
      </w:r>
    </w:p>
    <w:p w14:paraId="01DA69CE" w14:textId="77777777" w:rsidR="00C71AC6" w:rsidRDefault="004A1FAF">
      <w:pPr>
        <w:ind w:left="-15" w:firstLine="351"/>
      </w:pPr>
      <w:r>
        <w:t>In this reply, we focus on the experiments related to hyper-parameters in Section 4.1. We introduce the experimental results of the sampling techniques in Section 4.4 in the next reply.</w:t>
      </w:r>
    </w:p>
    <w:p w14:paraId="3319B1EB" w14:textId="77777777" w:rsidR="00C71AC6" w:rsidRDefault="004A1FAF">
      <w:pPr>
        <w:ind w:left="-15" w:firstLine="351"/>
      </w:pPr>
      <w:r>
        <w:lastRenderedPageBreak/>
        <w:t>Hyper-parameters determine the model complexity of a GNN. Generally sp</w:t>
      </w:r>
      <w:r>
        <w:t>eaking, higher values of hyper-parameters bring higher model complexity and increase representation capability. In the revised manuscript, we add a new subsection Section 4.1.4 “Effects on Accuracy” at the end of Section 4.1 “Effects of Hyper-parameters on</w:t>
      </w:r>
      <w:r>
        <w:t xml:space="preserve"> Performance” to analyze how hyper-parameters affect the accuracy. We have two main findings. First, the accuracy of GNNs is much more sensitive to the dimension of hidden vectors</w:t>
      </w:r>
      <w:r>
        <w:rPr>
          <w:noProof/>
        </w:rPr>
        <w:drawing>
          <wp:inline distT="0" distB="0" distL="0" distR="0" wp14:anchorId="1668B93D" wp14:editId="4A9723B7">
            <wp:extent cx="527304" cy="176784"/>
            <wp:effectExtent l="0" t="0" r="0" b="0"/>
            <wp:docPr id="54803" name="Picture 54803"/>
            <wp:cNvGraphicFramePr/>
            <a:graphic xmlns:a="http://schemas.openxmlformats.org/drawingml/2006/main">
              <a:graphicData uri="http://schemas.openxmlformats.org/drawingml/2006/picture">
                <pic:pic xmlns:pic="http://schemas.openxmlformats.org/drawingml/2006/picture">
                  <pic:nvPicPr>
                    <pic:cNvPr id="54803" name="Picture 54803"/>
                    <pic:cNvPicPr/>
                  </pic:nvPicPr>
                  <pic:blipFill>
                    <a:blip r:embed="rId10"/>
                    <a:stretch>
                      <a:fillRect/>
                    </a:stretch>
                  </pic:blipFill>
                  <pic:spPr>
                    <a:xfrm>
                      <a:off x="0" y="0"/>
                      <a:ext cx="527304" cy="176784"/>
                    </a:xfrm>
                    <a:prstGeom prst="rect">
                      <a:avLst/>
                    </a:prstGeom>
                  </pic:spPr>
                </pic:pic>
              </a:graphicData>
            </a:graphic>
          </wp:inline>
        </w:drawing>
      </w:r>
      <w:r>
        <w:t xml:space="preserve"> (for GCN/GGNN/</w:t>
      </w:r>
      <w:proofErr w:type="spellStart"/>
      <w:r>
        <w:t>GaAN</w:t>
      </w:r>
      <w:proofErr w:type="spellEnd"/>
      <w:r>
        <w:t xml:space="preserve">) and the dimension of each head </w:t>
      </w:r>
      <w:proofErr w:type="spellStart"/>
      <w:r>
        <w:rPr>
          <w:rFonts w:ascii="Cambria" w:eastAsia="Cambria" w:hAnsi="Cambria" w:cs="Cambria"/>
          <w:i/>
        </w:rPr>
        <w:t>d</w:t>
      </w:r>
      <w:r>
        <w:rPr>
          <w:rFonts w:ascii="Cambria" w:eastAsia="Cambria" w:hAnsi="Cambria" w:cs="Cambria"/>
          <w:i/>
          <w:vertAlign w:val="subscript"/>
        </w:rPr>
        <w:t>head</w:t>
      </w:r>
      <w:proofErr w:type="spellEnd"/>
      <w:r>
        <w:rPr>
          <w:rFonts w:ascii="Cambria" w:eastAsia="Cambria" w:hAnsi="Cambria" w:cs="Cambria"/>
          <w:i/>
          <w:vertAlign w:val="subscript"/>
        </w:rPr>
        <w:t xml:space="preserve"> </w:t>
      </w:r>
      <w:r>
        <w:t>(for GAT) than the</w:t>
      </w:r>
      <w:r>
        <w:t xml:space="preserve"> other hyper-parameters. Second, the relative accuracy of the four typical GNNs varies greatly with different datasets. We quote from Section 4.1.4 of the revised manuscript to present our results.</w:t>
      </w:r>
    </w:p>
    <w:p w14:paraId="7BCB530B" w14:textId="77777777" w:rsidR="00C71AC6" w:rsidRDefault="004A1FAF">
      <w:pPr>
        <w:pStyle w:val="2"/>
        <w:ind w:left="222"/>
      </w:pPr>
      <w:r>
        <w:t>Section 4.1.4 “Effects on Accuracy”</w:t>
      </w:r>
    </w:p>
    <w:p w14:paraId="423DD990" w14:textId="77777777" w:rsidR="00C71AC6" w:rsidRDefault="004A1FAF">
      <w:pPr>
        <w:ind w:left="237" w:right="227"/>
      </w:pPr>
      <w:r>
        <w:t>The values of hyper-pa</w:t>
      </w:r>
      <w:r>
        <w:t xml:space="preserve">rameters determined the model complexity of a GNN. The relationship between model complexity and accuracy was complex. Generally speaking, higher model complexity brought more powerful representation capability and might bring higher accuracy, but it also </w:t>
      </w:r>
      <w:r>
        <w:t>increased the risk of overfitting.</w:t>
      </w:r>
    </w:p>
    <w:p w14:paraId="59D039DC" w14:textId="77777777" w:rsidR="00C71AC6" w:rsidRDefault="004A1FAF">
      <w:pPr>
        <w:ind w:left="237" w:right="227"/>
      </w:pPr>
      <w:r>
        <w:t xml:space="preserve">To evaluate the effects of hyper-parameters on accuracy, we measured the accuracy of the typical GNNs with varying hyper-parameters. Figure </w:t>
      </w:r>
      <w:r>
        <w:rPr>
          <w:color w:val="0000FF"/>
        </w:rPr>
        <w:t xml:space="preserve">11 </w:t>
      </w:r>
      <w:r>
        <w:t>(in the reply) shows the experimental results. For GCN, its accuracy was sensi</w:t>
      </w:r>
      <w:r>
        <w:t xml:space="preserve">tive to the dimension of hidden </w:t>
      </w:r>
      <w:proofErr w:type="gramStart"/>
      <w:r>
        <w:t>vectors .</w:t>
      </w:r>
      <w:proofErr w:type="gramEnd"/>
      <w:r>
        <w:t xml:space="preserve"> As increased, the accuracy first increased quickly and then stabilized when </w:t>
      </w:r>
      <w:r>
        <w:rPr>
          <w:rFonts w:ascii="Cambria" w:eastAsia="Cambria" w:hAnsi="Cambria" w:cs="Cambria"/>
        </w:rPr>
        <w:t>8</w:t>
      </w:r>
      <w:r>
        <w:t xml:space="preserve">. For GGNN, its accuracy curves showed similar trends as GCN, but GGNN was more sensitive to than GCN. Its accuracy even decreased </w:t>
      </w:r>
      <w:proofErr w:type="gramStart"/>
      <w:r>
        <w:t>when .</w:t>
      </w:r>
      <w:proofErr w:type="gramEnd"/>
      <w:r>
        <w:t xml:space="preserve"> Since</w:t>
      </w:r>
    </w:p>
    <w:p w14:paraId="244890E1" w14:textId="77777777" w:rsidR="00C71AC6" w:rsidRDefault="004A1FAF">
      <w:pPr>
        <w:ind w:left="237" w:right="227"/>
      </w:pPr>
      <w:r>
        <w:rPr>
          <w:noProof/>
          <w:sz w:val="22"/>
        </w:rPr>
        <mc:AlternateContent>
          <mc:Choice Requires="wpg">
            <w:drawing>
              <wp:anchor distT="0" distB="0" distL="114300" distR="114300" simplePos="0" relativeHeight="251668480" behindDoc="1" locked="0" layoutInCell="1" allowOverlap="1" wp14:anchorId="2341F30E" wp14:editId="3416362E">
                <wp:simplePos x="0" y="0"/>
                <wp:positionH relativeFrom="column">
                  <wp:posOffset>0</wp:posOffset>
                </wp:positionH>
                <wp:positionV relativeFrom="paragraph">
                  <wp:posOffset>-2091785</wp:posOffset>
                </wp:positionV>
                <wp:extent cx="5943677" cy="3400378"/>
                <wp:effectExtent l="0" t="0" r="0" b="0"/>
                <wp:wrapNone/>
                <wp:docPr id="42627" name="Group 42627"/>
                <wp:cNvGraphicFramePr/>
                <a:graphic xmlns:a="http://schemas.openxmlformats.org/drawingml/2006/main">
                  <a:graphicData uri="http://schemas.microsoft.com/office/word/2010/wordprocessingGroup">
                    <wpg:wgp>
                      <wpg:cNvGrpSpPr/>
                      <wpg:grpSpPr>
                        <a:xfrm>
                          <a:off x="0" y="0"/>
                          <a:ext cx="5943677" cy="3400378"/>
                          <a:chOff x="0" y="0"/>
                          <a:chExt cx="5943677" cy="3400378"/>
                        </a:xfrm>
                      </wpg:grpSpPr>
                      <wps:wsp>
                        <wps:cNvPr id="4663" name="Shape 4663"/>
                        <wps:cNvSpPr/>
                        <wps:spPr>
                          <a:xfrm>
                            <a:off x="0" y="0"/>
                            <a:ext cx="5943677" cy="3400378"/>
                          </a:xfrm>
                          <a:custGeom>
                            <a:avLst/>
                            <a:gdLst/>
                            <a:ahLst/>
                            <a:cxnLst/>
                            <a:rect l="0" t="0" r="0" b="0"/>
                            <a:pathLst>
                              <a:path w="5943677" h="3400378">
                                <a:moveTo>
                                  <a:pt x="0" y="3400378"/>
                                </a:moveTo>
                                <a:lnTo>
                                  <a:pt x="0" y="36000"/>
                                </a:lnTo>
                                <a:cubicBezTo>
                                  <a:pt x="0" y="31029"/>
                                  <a:pt x="1007" y="26294"/>
                                  <a:pt x="2829" y="21987"/>
                                </a:cubicBezTo>
                                <a:cubicBezTo>
                                  <a:pt x="4651" y="17680"/>
                                  <a:pt x="7287" y="13801"/>
                                  <a:pt x="10544" y="10544"/>
                                </a:cubicBezTo>
                                <a:cubicBezTo>
                                  <a:pt x="13801" y="7287"/>
                                  <a:pt x="17680" y="4651"/>
                                  <a:pt x="21987" y="2829"/>
                                </a:cubicBezTo>
                                <a:cubicBezTo>
                                  <a:pt x="26294" y="1007"/>
                                  <a:pt x="31030" y="0"/>
                                  <a:pt x="36000" y="0"/>
                                </a:cubicBezTo>
                                <a:lnTo>
                                  <a:pt x="5907677" y="0"/>
                                </a:lnTo>
                                <a:cubicBezTo>
                                  <a:pt x="5912647" y="0"/>
                                  <a:pt x="5917382" y="1007"/>
                                  <a:pt x="5921690" y="2829"/>
                                </a:cubicBezTo>
                                <a:cubicBezTo>
                                  <a:pt x="5925997" y="4651"/>
                                  <a:pt x="5929876" y="7287"/>
                                  <a:pt x="5933133" y="10544"/>
                                </a:cubicBezTo>
                                <a:cubicBezTo>
                                  <a:pt x="5936390" y="13801"/>
                                  <a:pt x="5939026" y="17680"/>
                                  <a:pt x="5940848" y="21987"/>
                                </a:cubicBezTo>
                                <a:cubicBezTo>
                                  <a:pt x="5942669" y="26294"/>
                                  <a:pt x="5943677" y="31029"/>
                                  <a:pt x="5943677" y="36000"/>
                                </a:cubicBezTo>
                                <a:lnTo>
                                  <a:pt x="5943677" y="3400378"/>
                                </a:lnTo>
                                <a:close/>
                              </a:path>
                            </a:pathLst>
                          </a:custGeom>
                          <a:ln w="0" cap="flat">
                            <a:miter lim="127000"/>
                          </a:ln>
                        </wps:spPr>
                        <wps:style>
                          <a:lnRef idx="0">
                            <a:srgbClr val="000000">
                              <a:alpha val="0"/>
                            </a:srgbClr>
                          </a:lnRef>
                          <a:fillRef idx="1">
                            <a:srgbClr val="404040"/>
                          </a:fillRef>
                          <a:effectRef idx="0">
                            <a:scrgbClr r="0" g="0" b="0"/>
                          </a:effectRef>
                          <a:fontRef idx="none"/>
                        </wps:style>
                        <wps:bodyPr/>
                      </wps:wsp>
                      <wps:wsp>
                        <wps:cNvPr id="4664" name="Shape 4664"/>
                        <wps:cNvSpPr/>
                        <wps:spPr>
                          <a:xfrm>
                            <a:off x="0" y="0"/>
                            <a:ext cx="5943677" cy="3400378"/>
                          </a:xfrm>
                          <a:custGeom>
                            <a:avLst/>
                            <a:gdLst/>
                            <a:ahLst/>
                            <a:cxnLst/>
                            <a:rect l="0" t="0" r="0" b="0"/>
                            <a:pathLst>
                              <a:path w="5943677" h="3400378">
                                <a:moveTo>
                                  <a:pt x="36000" y="0"/>
                                </a:moveTo>
                                <a:lnTo>
                                  <a:pt x="5907677" y="0"/>
                                </a:lnTo>
                                <a:cubicBezTo>
                                  <a:pt x="5927559" y="0"/>
                                  <a:pt x="5943677" y="16117"/>
                                  <a:pt x="5943677" y="36000"/>
                                </a:cubicBezTo>
                                <a:lnTo>
                                  <a:pt x="5943677" y="3400378"/>
                                </a:lnTo>
                                <a:lnTo>
                                  <a:pt x="0" y="3400378"/>
                                </a:lnTo>
                                <a:lnTo>
                                  <a:pt x="0" y="36000"/>
                                </a:lnTo>
                                <a:cubicBezTo>
                                  <a:pt x="0" y="16117"/>
                                  <a:pt x="16118" y="0"/>
                                  <a:pt x="36000" y="0"/>
                                </a:cubicBezTo>
                                <a:close/>
                              </a:path>
                            </a:pathLst>
                          </a:custGeom>
                          <a:ln w="0" cap="flat">
                            <a:miter lim="127000"/>
                          </a:ln>
                        </wps:spPr>
                        <wps:style>
                          <a:lnRef idx="0">
                            <a:srgbClr val="000000">
                              <a:alpha val="0"/>
                            </a:srgbClr>
                          </a:lnRef>
                          <a:fillRef idx="1">
                            <a:srgbClr val="F2F2F2"/>
                          </a:fillRef>
                          <a:effectRef idx="0">
                            <a:scrgbClr r="0" g="0" b="0"/>
                          </a:effectRef>
                          <a:fontRef idx="none"/>
                        </wps:style>
                        <wps:bodyPr/>
                      </wps:wsp>
                      <wps:wsp>
                        <wps:cNvPr id="4665" name="Shape 4665"/>
                        <wps:cNvSpPr/>
                        <wps:spPr>
                          <a:xfrm>
                            <a:off x="25305" y="0"/>
                            <a:ext cx="0" cy="3400378"/>
                          </a:xfrm>
                          <a:custGeom>
                            <a:avLst/>
                            <a:gdLst/>
                            <a:ahLst/>
                            <a:cxnLst/>
                            <a:rect l="0" t="0" r="0" b="0"/>
                            <a:pathLst>
                              <a:path h="3400378">
                                <a:moveTo>
                                  <a:pt x="0" y="0"/>
                                </a:moveTo>
                                <a:lnTo>
                                  <a:pt x="0" y="3400378"/>
                                </a:lnTo>
                              </a:path>
                            </a:pathLst>
                          </a:custGeom>
                          <a:ln w="50611" cap="flat">
                            <a:miter lim="127000"/>
                          </a:ln>
                        </wps:spPr>
                        <wps:style>
                          <a:lnRef idx="1">
                            <a:srgbClr val="7F7F7F"/>
                          </a:lnRef>
                          <a:fillRef idx="0">
                            <a:srgbClr val="000000">
                              <a:alpha val="0"/>
                            </a:srgbClr>
                          </a:fillRef>
                          <a:effectRef idx="0">
                            <a:scrgbClr r="0" g="0" b="0"/>
                          </a:effectRef>
                          <a:fontRef idx="none"/>
                        </wps:style>
                        <wps:bodyPr/>
                      </wps:wsp>
                      <wps:wsp>
                        <wps:cNvPr id="4676" name="Rectangle 4676"/>
                        <wps:cNvSpPr/>
                        <wps:spPr>
                          <a:xfrm>
                            <a:off x="5003508" y="1355513"/>
                            <a:ext cx="343148" cy="179320"/>
                          </a:xfrm>
                          <a:prstGeom prst="rect">
                            <a:avLst/>
                          </a:prstGeom>
                          <a:ln>
                            <a:noFill/>
                          </a:ln>
                        </wps:spPr>
                        <wps:txbx>
                          <w:txbxContent>
                            <w:p w14:paraId="5751B921" w14:textId="77777777" w:rsidR="00C71AC6" w:rsidRDefault="004A1FAF">
                              <w:pPr>
                                <w:spacing w:after="160" w:line="259" w:lineRule="auto"/>
                                <w:ind w:left="0" w:firstLine="0"/>
                                <w:jc w:val="left"/>
                              </w:pPr>
                              <w:r>
                                <w:rPr>
                                  <w:rFonts w:ascii="Cambria" w:eastAsia="Cambria" w:hAnsi="Cambria" w:cs="Cambria"/>
                                  <w:i/>
                                </w:rPr>
                                <w:t>dim</w:t>
                              </w:r>
                            </w:p>
                          </w:txbxContent>
                        </wps:txbx>
                        <wps:bodyPr horzOverflow="overflow" vert="horz" lIns="0" tIns="0" rIns="0" bIns="0" rtlCol="0">
                          <a:noAutofit/>
                        </wps:bodyPr>
                      </wps:wsp>
                      <wps:wsp>
                        <wps:cNvPr id="4677" name="Rectangle 4677"/>
                        <wps:cNvSpPr/>
                        <wps:spPr>
                          <a:xfrm>
                            <a:off x="5261509" y="1355513"/>
                            <a:ext cx="76897" cy="179320"/>
                          </a:xfrm>
                          <a:prstGeom prst="rect">
                            <a:avLst/>
                          </a:prstGeom>
                          <a:ln>
                            <a:noFill/>
                          </a:ln>
                        </wps:spPr>
                        <wps:txbx>
                          <w:txbxContent>
                            <w:p w14:paraId="048C8843" w14:textId="77777777" w:rsidR="00C71AC6" w:rsidRDefault="004A1FAF">
                              <w:pPr>
                                <w:spacing w:after="160" w:line="259" w:lineRule="auto"/>
                                <w:ind w:left="0" w:firstLine="0"/>
                                <w:jc w:val="left"/>
                              </w:pPr>
                              <w:r>
                                <w:rPr>
                                  <w:rFonts w:ascii="Cambria" w:eastAsia="Cambria" w:hAnsi="Cambria" w:cs="Cambria"/>
                                </w:rPr>
                                <w:t>(</w:t>
                              </w:r>
                            </w:p>
                          </w:txbxContent>
                        </wps:txbx>
                        <wps:bodyPr horzOverflow="overflow" vert="horz" lIns="0" tIns="0" rIns="0" bIns="0" rtlCol="0">
                          <a:noAutofit/>
                        </wps:bodyPr>
                      </wps:wsp>
                      <wps:wsp>
                        <wps:cNvPr id="4678" name="Rectangle 4678"/>
                        <wps:cNvSpPr/>
                        <wps:spPr>
                          <a:xfrm>
                            <a:off x="5319319" y="1355513"/>
                            <a:ext cx="134812" cy="179320"/>
                          </a:xfrm>
                          <a:prstGeom prst="rect">
                            <a:avLst/>
                          </a:prstGeom>
                          <a:ln>
                            <a:noFill/>
                          </a:ln>
                        </wps:spPr>
                        <wps:txbx>
                          <w:txbxContent>
                            <w:p w14:paraId="1FAE3868" w14:textId="77777777" w:rsidR="00C71AC6" w:rsidRDefault="004A1FAF">
                              <w:pPr>
                                <w:spacing w:after="160" w:line="259" w:lineRule="auto"/>
                                <w:ind w:left="0" w:firstLine="0"/>
                                <w:jc w:val="left"/>
                              </w:pPr>
                              <w:r>
                                <w:rPr>
                                  <w:i/>
                                  <w:w w:val="128"/>
                                </w:rPr>
                                <w:t>h</w:t>
                              </w:r>
                            </w:p>
                          </w:txbxContent>
                        </wps:txbx>
                        <wps:bodyPr horzOverflow="overflow" vert="horz" lIns="0" tIns="0" rIns="0" bIns="0" rtlCol="0">
                          <a:noAutofit/>
                        </wps:bodyPr>
                      </wps:wsp>
                      <wps:wsp>
                        <wps:cNvPr id="4679" name="Rectangle 4679"/>
                        <wps:cNvSpPr/>
                        <wps:spPr>
                          <a:xfrm>
                            <a:off x="5420690" y="1325271"/>
                            <a:ext cx="71525" cy="119544"/>
                          </a:xfrm>
                          <a:prstGeom prst="rect">
                            <a:avLst/>
                          </a:prstGeom>
                          <a:ln>
                            <a:noFill/>
                          </a:ln>
                        </wps:spPr>
                        <wps:txbx>
                          <w:txbxContent>
                            <w:p w14:paraId="719C8CE2" w14:textId="77777777" w:rsidR="00C71AC6" w:rsidRDefault="004A1FAF">
                              <w:pPr>
                                <w:spacing w:after="160" w:line="259" w:lineRule="auto"/>
                                <w:ind w:left="0" w:firstLine="0"/>
                                <w:jc w:val="left"/>
                              </w:pPr>
                              <w:r>
                                <w:rPr>
                                  <w:rFonts w:ascii="Cambria" w:eastAsia="Cambria" w:hAnsi="Cambria" w:cs="Cambria"/>
                                  <w:sz w:val="16"/>
                                </w:rPr>
                                <w:t>1</w:t>
                              </w:r>
                            </w:p>
                          </w:txbxContent>
                        </wps:txbx>
                        <wps:bodyPr horzOverflow="overflow" vert="horz" lIns="0" tIns="0" rIns="0" bIns="0" rtlCol="0">
                          <a:noAutofit/>
                        </wps:bodyPr>
                      </wps:wsp>
                      <wps:wsp>
                        <wps:cNvPr id="4680" name="Rectangle 4680"/>
                        <wps:cNvSpPr/>
                        <wps:spPr>
                          <a:xfrm>
                            <a:off x="5420690" y="1428180"/>
                            <a:ext cx="80518" cy="119544"/>
                          </a:xfrm>
                          <a:prstGeom prst="rect">
                            <a:avLst/>
                          </a:prstGeom>
                          <a:ln>
                            <a:noFill/>
                          </a:ln>
                        </wps:spPr>
                        <wps:txbx>
                          <w:txbxContent>
                            <w:p w14:paraId="29312CEA" w14:textId="77777777" w:rsidR="00C71AC6" w:rsidRDefault="004A1FAF">
                              <w:pPr>
                                <w:spacing w:after="160" w:line="259" w:lineRule="auto"/>
                                <w:ind w:left="0" w:firstLine="0"/>
                                <w:jc w:val="left"/>
                              </w:pPr>
                              <w:r>
                                <w:rPr>
                                  <w:rFonts w:ascii="Cambria" w:eastAsia="Cambria" w:hAnsi="Cambria" w:cs="Cambria"/>
                                  <w:i/>
                                  <w:sz w:val="16"/>
                                </w:rPr>
                                <w:t>x</w:t>
                              </w:r>
                            </w:p>
                          </w:txbxContent>
                        </wps:txbx>
                        <wps:bodyPr horzOverflow="overflow" vert="horz" lIns="0" tIns="0" rIns="0" bIns="0" rtlCol="0">
                          <a:noAutofit/>
                        </wps:bodyPr>
                      </wps:wsp>
                      <wps:wsp>
                        <wps:cNvPr id="4681" name="Rectangle 4681"/>
                        <wps:cNvSpPr/>
                        <wps:spPr>
                          <a:xfrm>
                            <a:off x="5487556" y="1355513"/>
                            <a:ext cx="76897" cy="179320"/>
                          </a:xfrm>
                          <a:prstGeom prst="rect">
                            <a:avLst/>
                          </a:prstGeom>
                          <a:ln>
                            <a:noFill/>
                          </a:ln>
                        </wps:spPr>
                        <wps:txbx>
                          <w:txbxContent>
                            <w:p w14:paraId="103B1216" w14:textId="77777777" w:rsidR="00C71AC6" w:rsidRDefault="004A1FAF">
                              <w:pPr>
                                <w:spacing w:after="160" w:line="259" w:lineRule="auto"/>
                                <w:ind w:left="0" w:firstLine="0"/>
                                <w:jc w:val="left"/>
                              </w:pPr>
                              <w:r>
                                <w:rPr>
                                  <w:rFonts w:ascii="Cambria" w:eastAsia="Cambria" w:hAnsi="Cambria" w:cs="Cambria"/>
                                </w:rPr>
                                <w:t>)</w:t>
                              </w:r>
                            </w:p>
                          </w:txbxContent>
                        </wps:txbx>
                        <wps:bodyPr horzOverflow="overflow" vert="horz" lIns="0" tIns="0" rIns="0" bIns="0" rtlCol="0">
                          <a:noAutofit/>
                        </wps:bodyPr>
                      </wps:wsp>
                      <wps:wsp>
                        <wps:cNvPr id="4683" name="Rectangle 4683"/>
                        <wps:cNvSpPr/>
                        <wps:spPr>
                          <a:xfrm>
                            <a:off x="144006" y="1538977"/>
                            <a:ext cx="343149" cy="179320"/>
                          </a:xfrm>
                          <a:prstGeom prst="rect">
                            <a:avLst/>
                          </a:prstGeom>
                          <a:ln>
                            <a:noFill/>
                          </a:ln>
                        </wps:spPr>
                        <wps:txbx>
                          <w:txbxContent>
                            <w:p w14:paraId="19FD608D" w14:textId="77777777" w:rsidR="00C71AC6" w:rsidRDefault="004A1FAF">
                              <w:pPr>
                                <w:spacing w:after="160" w:line="259" w:lineRule="auto"/>
                                <w:ind w:left="0" w:firstLine="0"/>
                                <w:jc w:val="left"/>
                              </w:pPr>
                              <w:r>
                                <w:rPr>
                                  <w:rFonts w:ascii="Cambria" w:eastAsia="Cambria" w:hAnsi="Cambria" w:cs="Cambria"/>
                                  <w:i/>
                                </w:rPr>
                                <w:t>dim</w:t>
                              </w:r>
                            </w:p>
                          </w:txbxContent>
                        </wps:txbx>
                        <wps:bodyPr horzOverflow="overflow" vert="horz" lIns="0" tIns="0" rIns="0" bIns="0" rtlCol="0">
                          <a:noAutofit/>
                        </wps:bodyPr>
                      </wps:wsp>
                      <wps:wsp>
                        <wps:cNvPr id="4684" name="Rectangle 4684"/>
                        <wps:cNvSpPr/>
                        <wps:spPr>
                          <a:xfrm>
                            <a:off x="402006" y="1538977"/>
                            <a:ext cx="76897" cy="179320"/>
                          </a:xfrm>
                          <a:prstGeom prst="rect">
                            <a:avLst/>
                          </a:prstGeom>
                          <a:ln>
                            <a:noFill/>
                          </a:ln>
                        </wps:spPr>
                        <wps:txbx>
                          <w:txbxContent>
                            <w:p w14:paraId="154996BA" w14:textId="77777777" w:rsidR="00C71AC6" w:rsidRDefault="004A1FAF">
                              <w:pPr>
                                <w:spacing w:after="160" w:line="259" w:lineRule="auto"/>
                                <w:ind w:left="0" w:firstLine="0"/>
                                <w:jc w:val="left"/>
                              </w:pPr>
                              <w:r>
                                <w:rPr>
                                  <w:rFonts w:ascii="Cambria" w:eastAsia="Cambria" w:hAnsi="Cambria" w:cs="Cambria"/>
                                </w:rPr>
                                <w:t>(</w:t>
                              </w:r>
                            </w:p>
                          </w:txbxContent>
                        </wps:txbx>
                        <wps:bodyPr horzOverflow="overflow" vert="horz" lIns="0" tIns="0" rIns="0" bIns="0" rtlCol="0">
                          <a:noAutofit/>
                        </wps:bodyPr>
                      </wps:wsp>
                      <wps:wsp>
                        <wps:cNvPr id="4685" name="Rectangle 4685"/>
                        <wps:cNvSpPr/>
                        <wps:spPr>
                          <a:xfrm>
                            <a:off x="459817" y="1538977"/>
                            <a:ext cx="134812" cy="179320"/>
                          </a:xfrm>
                          <a:prstGeom prst="rect">
                            <a:avLst/>
                          </a:prstGeom>
                          <a:ln>
                            <a:noFill/>
                          </a:ln>
                        </wps:spPr>
                        <wps:txbx>
                          <w:txbxContent>
                            <w:p w14:paraId="73762747" w14:textId="77777777" w:rsidR="00C71AC6" w:rsidRDefault="004A1FAF">
                              <w:pPr>
                                <w:spacing w:after="160" w:line="259" w:lineRule="auto"/>
                                <w:ind w:left="0" w:firstLine="0"/>
                                <w:jc w:val="left"/>
                              </w:pPr>
                              <w:r>
                                <w:rPr>
                                  <w:i/>
                                  <w:w w:val="128"/>
                                </w:rPr>
                                <w:t>h</w:t>
                              </w:r>
                            </w:p>
                          </w:txbxContent>
                        </wps:txbx>
                        <wps:bodyPr horzOverflow="overflow" vert="horz" lIns="0" tIns="0" rIns="0" bIns="0" rtlCol="0">
                          <a:noAutofit/>
                        </wps:bodyPr>
                      </wps:wsp>
                      <wps:wsp>
                        <wps:cNvPr id="4686" name="Rectangle 4686"/>
                        <wps:cNvSpPr/>
                        <wps:spPr>
                          <a:xfrm>
                            <a:off x="561175" y="1508736"/>
                            <a:ext cx="71525" cy="119544"/>
                          </a:xfrm>
                          <a:prstGeom prst="rect">
                            <a:avLst/>
                          </a:prstGeom>
                          <a:ln>
                            <a:noFill/>
                          </a:ln>
                        </wps:spPr>
                        <wps:txbx>
                          <w:txbxContent>
                            <w:p w14:paraId="6FD006DD" w14:textId="77777777" w:rsidR="00C71AC6" w:rsidRDefault="004A1FAF">
                              <w:pPr>
                                <w:spacing w:after="160" w:line="259" w:lineRule="auto"/>
                                <w:ind w:left="0" w:firstLine="0"/>
                                <w:jc w:val="left"/>
                              </w:pPr>
                              <w:r>
                                <w:rPr>
                                  <w:rFonts w:ascii="Cambria" w:eastAsia="Cambria" w:hAnsi="Cambria" w:cs="Cambria"/>
                                  <w:sz w:val="16"/>
                                </w:rPr>
                                <w:t>1</w:t>
                              </w:r>
                            </w:p>
                          </w:txbxContent>
                        </wps:txbx>
                        <wps:bodyPr horzOverflow="overflow" vert="horz" lIns="0" tIns="0" rIns="0" bIns="0" rtlCol="0">
                          <a:noAutofit/>
                        </wps:bodyPr>
                      </wps:wsp>
                      <wps:wsp>
                        <wps:cNvPr id="4687" name="Rectangle 4687"/>
                        <wps:cNvSpPr/>
                        <wps:spPr>
                          <a:xfrm>
                            <a:off x="561175" y="1611630"/>
                            <a:ext cx="80518" cy="119544"/>
                          </a:xfrm>
                          <a:prstGeom prst="rect">
                            <a:avLst/>
                          </a:prstGeom>
                          <a:ln>
                            <a:noFill/>
                          </a:ln>
                        </wps:spPr>
                        <wps:txbx>
                          <w:txbxContent>
                            <w:p w14:paraId="2842F555" w14:textId="77777777" w:rsidR="00C71AC6" w:rsidRDefault="004A1FAF">
                              <w:pPr>
                                <w:spacing w:after="160" w:line="259" w:lineRule="auto"/>
                                <w:ind w:left="0" w:firstLine="0"/>
                                <w:jc w:val="left"/>
                              </w:pPr>
                              <w:r>
                                <w:rPr>
                                  <w:rFonts w:ascii="Cambria" w:eastAsia="Cambria" w:hAnsi="Cambria" w:cs="Cambria"/>
                                  <w:i/>
                                  <w:sz w:val="16"/>
                                </w:rPr>
                                <w:t>x</w:t>
                              </w:r>
                            </w:p>
                          </w:txbxContent>
                        </wps:txbx>
                        <wps:bodyPr horzOverflow="overflow" vert="horz" lIns="0" tIns="0" rIns="0" bIns="0" rtlCol="0">
                          <a:noAutofit/>
                        </wps:bodyPr>
                      </wps:wsp>
                      <wps:wsp>
                        <wps:cNvPr id="4688" name="Rectangle 4688"/>
                        <wps:cNvSpPr/>
                        <wps:spPr>
                          <a:xfrm>
                            <a:off x="628041" y="1538977"/>
                            <a:ext cx="76897" cy="179320"/>
                          </a:xfrm>
                          <a:prstGeom prst="rect">
                            <a:avLst/>
                          </a:prstGeom>
                          <a:ln>
                            <a:noFill/>
                          </a:ln>
                        </wps:spPr>
                        <wps:txbx>
                          <w:txbxContent>
                            <w:p w14:paraId="161160AF" w14:textId="77777777" w:rsidR="00C71AC6" w:rsidRDefault="004A1FAF">
                              <w:pPr>
                                <w:spacing w:after="160" w:line="259" w:lineRule="auto"/>
                                <w:ind w:left="0" w:firstLine="0"/>
                                <w:jc w:val="left"/>
                              </w:pPr>
                              <w:r>
                                <w:rPr>
                                  <w:rFonts w:ascii="Cambria" w:eastAsia="Cambria" w:hAnsi="Cambria" w:cs="Cambria"/>
                                </w:rPr>
                                <w:t>)</w:t>
                              </w:r>
                            </w:p>
                          </w:txbxContent>
                        </wps:txbx>
                        <wps:bodyPr horzOverflow="overflow" vert="horz" lIns="0" tIns="0" rIns="0" bIns="0" rtlCol="0">
                          <a:noAutofit/>
                        </wps:bodyPr>
                      </wps:wsp>
                      <wps:wsp>
                        <wps:cNvPr id="4690" name="Rectangle 4690"/>
                        <wps:cNvSpPr/>
                        <wps:spPr>
                          <a:xfrm>
                            <a:off x="5096968" y="1538977"/>
                            <a:ext cx="343148" cy="179320"/>
                          </a:xfrm>
                          <a:prstGeom prst="rect">
                            <a:avLst/>
                          </a:prstGeom>
                          <a:ln>
                            <a:noFill/>
                          </a:ln>
                        </wps:spPr>
                        <wps:txbx>
                          <w:txbxContent>
                            <w:p w14:paraId="06A3205F" w14:textId="77777777" w:rsidR="00C71AC6" w:rsidRDefault="004A1FAF">
                              <w:pPr>
                                <w:spacing w:after="160" w:line="259" w:lineRule="auto"/>
                                <w:ind w:left="0" w:firstLine="0"/>
                                <w:jc w:val="left"/>
                              </w:pPr>
                              <w:r>
                                <w:rPr>
                                  <w:rFonts w:ascii="Cambria" w:eastAsia="Cambria" w:hAnsi="Cambria" w:cs="Cambria"/>
                                  <w:i/>
                                </w:rPr>
                                <w:t>dim</w:t>
                              </w:r>
                            </w:p>
                          </w:txbxContent>
                        </wps:txbx>
                        <wps:bodyPr horzOverflow="overflow" vert="horz" lIns="0" tIns="0" rIns="0" bIns="0" rtlCol="0">
                          <a:noAutofit/>
                        </wps:bodyPr>
                      </wps:wsp>
                      <wps:wsp>
                        <wps:cNvPr id="4691" name="Rectangle 4691"/>
                        <wps:cNvSpPr/>
                        <wps:spPr>
                          <a:xfrm>
                            <a:off x="5354982" y="1538977"/>
                            <a:ext cx="76897" cy="179320"/>
                          </a:xfrm>
                          <a:prstGeom prst="rect">
                            <a:avLst/>
                          </a:prstGeom>
                          <a:ln>
                            <a:noFill/>
                          </a:ln>
                        </wps:spPr>
                        <wps:txbx>
                          <w:txbxContent>
                            <w:p w14:paraId="7ACD3030" w14:textId="77777777" w:rsidR="00C71AC6" w:rsidRDefault="004A1FAF">
                              <w:pPr>
                                <w:spacing w:after="160" w:line="259" w:lineRule="auto"/>
                                <w:ind w:left="0" w:firstLine="0"/>
                                <w:jc w:val="left"/>
                              </w:pPr>
                              <w:r>
                                <w:rPr>
                                  <w:rFonts w:ascii="Cambria" w:eastAsia="Cambria" w:hAnsi="Cambria" w:cs="Cambria"/>
                                </w:rPr>
                                <w:t>(</w:t>
                              </w:r>
                            </w:p>
                          </w:txbxContent>
                        </wps:txbx>
                        <wps:bodyPr horzOverflow="overflow" vert="horz" lIns="0" tIns="0" rIns="0" bIns="0" rtlCol="0">
                          <a:noAutofit/>
                        </wps:bodyPr>
                      </wps:wsp>
                      <wps:wsp>
                        <wps:cNvPr id="4692" name="Rectangle 4692"/>
                        <wps:cNvSpPr/>
                        <wps:spPr>
                          <a:xfrm>
                            <a:off x="5412792" y="1538977"/>
                            <a:ext cx="134812" cy="179320"/>
                          </a:xfrm>
                          <a:prstGeom prst="rect">
                            <a:avLst/>
                          </a:prstGeom>
                          <a:ln>
                            <a:noFill/>
                          </a:ln>
                        </wps:spPr>
                        <wps:txbx>
                          <w:txbxContent>
                            <w:p w14:paraId="26D35332" w14:textId="77777777" w:rsidR="00C71AC6" w:rsidRDefault="004A1FAF">
                              <w:pPr>
                                <w:spacing w:after="160" w:line="259" w:lineRule="auto"/>
                                <w:ind w:left="0" w:firstLine="0"/>
                                <w:jc w:val="left"/>
                              </w:pPr>
                              <w:r>
                                <w:rPr>
                                  <w:i/>
                                  <w:w w:val="128"/>
                                </w:rPr>
                                <w:t>h</w:t>
                              </w:r>
                            </w:p>
                          </w:txbxContent>
                        </wps:txbx>
                        <wps:bodyPr horzOverflow="overflow" vert="horz" lIns="0" tIns="0" rIns="0" bIns="0" rtlCol="0">
                          <a:noAutofit/>
                        </wps:bodyPr>
                      </wps:wsp>
                      <wps:wsp>
                        <wps:cNvPr id="4693" name="Rectangle 4693"/>
                        <wps:cNvSpPr/>
                        <wps:spPr>
                          <a:xfrm>
                            <a:off x="5514150" y="1508736"/>
                            <a:ext cx="71525" cy="119544"/>
                          </a:xfrm>
                          <a:prstGeom prst="rect">
                            <a:avLst/>
                          </a:prstGeom>
                          <a:ln>
                            <a:noFill/>
                          </a:ln>
                        </wps:spPr>
                        <wps:txbx>
                          <w:txbxContent>
                            <w:p w14:paraId="5E4D793D" w14:textId="77777777" w:rsidR="00C71AC6" w:rsidRDefault="004A1FAF">
                              <w:pPr>
                                <w:spacing w:after="160" w:line="259" w:lineRule="auto"/>
                                <w:ind w:left="0" w:firstLine="0"/>
                                <w:jc w:val="left"/>
                              </w:pPr>
                              <w:r>
                                <w:rPr>
                                  <w:rFonts w:ascii="Cambria" w:eastAsia="Cambria" w:hAnsi="Cambria" w:cs="Cambria"/>
                                  <w:sz w:val="16"/>
                                </w:rPr>
                                <w:t>1</w:t>
                              </w:r>
                            </w:p>
                          </w:txbxContent>
                        </wps:txbx>
                        <wps:bodyPr horzOverflow="overflow" vert="horz" lIns="0" tIns="0" rIns="0" bIns="0" rtlCol="0">
                          <a:noAutofit/>
                        </wps:bodyPr>
                      </wps:wsp>
                      <wps:wsp>
                        <wps:cNvPr id="4694" name="Rectangle 4694"/>
                        <wps:cNvSpPr/>
                        <wps:spPr>
                          <a:xfrm>
                            <a:off x="5514150" y="1611630"/>
                            <a:ext cx="80518" cy="119544"/>
                          </a:xfrm>
                          <a:prstGeom prst="rect">
                            <a:avLst/>
                          </a:prstGeom>
                          <a:ln>
                            <a:noFill/>
                          </a:ln>
                        </wps:spPr>
                        <wps:txbx>
                          <w:txbxContent>
                            <w:p w14:paraId="3DAFCD17" w14:textId="77777777" w:rsidR="00C71AC6" w:rsidRDefault="004A1FAF">
                              <w:pPr>
                                <w:spacing w:after="160" w:line="259" w:lineRule="auto"/>
                                <w:ind w:left="0" w:firstLine="0"/>
                                <w:jc w:val="left"/>
                              </w:pPr>
                              <w:r>
                                <w:rPr>
                                  <w:rFonts w:ascii="Cambria" w:eastAsia="Cambria" w:hAnsi="Cambria" w:cs="Cambria"/>
                                  <w:i/>
                                  <w:sz w:val="16"/>
                                </w:rPr>
                                <w:t>x</w:t>
                              </w:r>
                            </w:p>
                          </w:txbxContent>
                        </wps:txbx>
                        <wps:bodyPr horzOverflow="overflow" vert="horz" lIns="0" tIns="0" rIns="0" bIns="0" rtlCol="0">
                          <a:noAutofit/>
                        </wps:bodyPr>
                      </wps:wsp>
                      <wps:wsp>
                        <wps:cNvPr id="4695" name="Rectangle 4695"/>
                        <wps:cNvSpPr/>
                        <wps:spPr>
                          <a:xfrm>
                            <a:off x="5581016" y="1538977"/>
                            <a:ext cx="76897" cy="179320"/>
                          </a:xfrm>
                          <a:prstGeom prst="rect">
                            <a:avLst/>
                          </a:prstGeom>
                          <a:ln>
                            <a:noFill/>
                          </a:ln>
                        </wps:spPr>
                        <wps:txbx>
                          <w:txbxContent>
                            <w:p w14:paraId="066F8EF0" w14:textId="77777777" w:rsidR="00C71AC6" w:rsidRDefault="004A1FAF">
                              <w:pPr>
                                <w:spacing w:after="160" w:line="259" w:lineRule="auto"/>
                                <w:ind w:left="0" w:firstLine="0"/>
                                <w:jc w:val="left"/>
                              </w:pPr>
                              <w:r>
                                <w:rPr>
                                  <w:rFonts w:ascii="Cambria" w:eastAsia="Cambria" w:hAnsi="Cambria" w:cs="Cambria"/>
                                </w:rPr>
                                <w:t>)</w:t>
                              </w:r>
                            </w:p>
                          </w:txbxContent>
                        </wps:txbx>
                        <wps:bodyPr horzOverflow="overflow" vert="horz" lIns="0" tIns="0" rIns="0" bIns="0" rtlCol="0">
                          <a:noAutofit/>
                        </wps:bodyPr>
                      </wps:wsp>
                      <wps:wsp>
                        <wps:cNvPr id="4696" name="Rectangle 4696"/>
                        <wps:cNvSpPr/>
                        <wps:spPr>
                          <a:xfrm>
                            <a:off x="5681512" y="1530476"/>
                            <a:ext cx="157065" cy="190628"/>
                          </a:xfrm>
                          <a:prstGeom prst="rect">
                            <a:avLst/>
                          </a:prstGeom>
                          <a:ln>
                            <a:noFill/>
                          </a:ln>
                        </wps:spPr>
                        <wps:txbx>
                          <w:txbxContent>
                            <w:p w14:paraId="0EBEFF7A" w14:textId="77777777" w:rsidR="00C71AC6" w:rsidRDefault="004A1FAF">
                              <w:pPr>
                                <w:spacing w:after="160" w:line="259" w:lineRule="auto"/>
                                <w:ind w:left="0" w:firstLine="0"/>
                                <w:jc w:val="left"/>
                              </w:pPr>
                              <w:r>
                                <w:rPr>
                                  <w:rFonts w:ascii="Cambria" w:eastAsia="Cambria" w:hAnsi="Cambria" w:cs="Cambria"/>
                                </w:rPr>
                                <w:t>≥</w:t>
                              </w:r>
                            </w:p>
                          </w:txbxContent>
                        </wps:txbx>
                        <wps:bodyPr horzOverflow="overflow" vert="horz" lIns="0" tIns="0" rIns="0" bIns="0" rtlCol="0">
                          <a:noAutofit/>
                        </wps:bodyPr>
                      </wps:wsp>
                      <wps:wsp>
                        <wps:cNvPr id="4700" name="Rectangle 4700"/>
                        <wps:cNvSpPr/>
                        <wps:spPr>
                          <a:xfrm>
                            <a:off x="876517" y="1905905"/>
                            <a:ext cx="343149" cy="179320"/>
                          </a:xfrm>
                          <a:prstGeom prst="rect">
                            <a:avLst/>
                          </a:prstGeom>
                          <a:ln>
                            <a:noFill/>
                          </a:ln>
                        </wps:spPr>
                        <wps:txbx>
                          <w:txbxContent>
                            <w:p w14:paraId="6993CAFE" w14:textId="77777777" w:rsidR="00C71AC6" w:rsidRDefault="004A1FAF">
                              <w:pPr>
                                <w:spacing w:after="160" w:line="259" w:lineRule="auto"/>
                                <w:ind w:left="0" w:firstLine="0"/>
                                <w:jc w:val="left"/>
                              </w:pPr>
                              <w:r>
                                <w:rPr>
                                  <w:rFonts w:ascii="Cambria" w:eastAsia="Cambria" w:hAnsi="Cambria" w:cs="Cambria"/>
                                  <w:i/>
                                </w:rPr>
                                <w:t>dim</w:t>
                              </w:r>
                            </w:p>
                          </w:txbxContent>
                        </wps:txbx>
                        <wps:bodyPr horzOverflow="overflow" vert="horz" lIns="0" tIns="0" rIns="0" bIns="0" rtlCol="0">
                          <a:noAutofit/>
                        </wps:bodyPr>
                      </wps:wsp>
                      <wps:wsp>
                        <wps:cNvPr id="4701" name="Rectangle 4701"/>
                        <wps:cNvSpPr/>
                        <wps:spPr>
                          <a:xfrm>
                            <a:off x="1134518" y="1905905"/>
                            <a:ext cx="76897" cy="179320"/>
                          </a:xfrm>
                          <a:prstGeom prst="rect">
                            <a:avLst/>
                          </a:prstGeom>
                          <a:ln>
                            <a:noFill/>
                          </a:ln>
                        </wps:spPr>
                        <wps:txbx>
                          <w:txbxContent>
                            <w:p w14:paraId="43DF160B" w14:textId="77777777" w:rsidR="00C71AC6" w:rsidRDefault="004A1FAF">
                              <w:pPr>
                                <w:spacing w:after="160" w:line="259" w:lineRule="auto"/>
                                <w:ind w:left="0" w:firstLine="0"/>
                                <w:jc w:val="left"/>
                              </w:pPr>
                              <w:r>
                                <w:rPr>
                                  <w:rFonts w:ascii="Cambria" w:eastAsia="Cambria" w:hAnsi="Cambria" w:cs="Cambria"/>
                                </w:rPr>
                                <w:t>(</w:t>
                              </w:r>
                            </w:p>
                          </w:txbxContent>
                        </wps:txbx>
                        <wps:bodyPr horzOverflow="overflow" vert="horz" lIns="0" tIns="0" rIns="0" bIns="0" rtlCol="0">
                          <a:noAutofit/>
                        </wps:bodyPr>
                      </wps:wsp>
                      <wps:wsp>
                        <wps:cNvPr id="4702" name="Rectangle 4702"/>
                        <wps:cNvSpPr/>
                        <wps:spPr>
                          <a:xfrm>
                            <a:off x="1192328" y="1905905"/>
                            <a:ext cx="134812" cy="179320"/>
                          </a:xfrm>
                          <a:prstGeom prst="rect">
                            <a:avLst/>
                          </a:prstGeom>
                          <a:ln>
                            <a:noFill/>
                          </a:ln>
                        </wps:spPr>
                        <wps:txbx>
                          <w:txbxContent>
                            <w:p w14:paraId="7B2A8982" w14:textId="77777777" w:rsidR="00C71AC6" w:rsidRDefault="004A1FAF">
                              <w:pPr>
                                <w:spacing w:after="160" w:line="259" w:lineRule="auto"/>
                                <w:ind w:left="0" w:firstLine="0"/>
                                <w:jc w:val="left"/>
                              </w:pPr>
                              <w:r>
                                <w:rPr>
                                  <w:i/>
                                  <w:w w:val="128"/>
                                </w:rPr>
                                <w:t>h</w:t>
                              </w:r>
                            </w:p>
                          </w:txbxContent>
                        </wps:txbx>
                        <wps:bodyPr horzOverflow="overflow" vert="horz" lIns="0" tIns="0" rIns="0" bIns="0" rtlCol="0">
                          <a:noAutofit/>
                        </wps:bodyPr>
                      </wps:wsp>
                      <wps:wsp>
                        <wps:cNvPr id="4703" name="Rectangle 4703"/>
                        <wps:cNvSpPr/>
                        <wps:spPr>
                          <a:xfrm>
                            <a:off x="1293700" y="1875650"/>
                            <a:ext cx="71525" cy="119544"/>
                          </a:xfrm>
                          <a:prstGeom prst="rect">
                            <a:avLst/>
                          </a:prstGeom>
                          <a:ln>
                            <a:noFill/>
                          </a:ln>
                        </wps:spPr>
                        <wps:txbx>
                          <w:txbxContent>
                            <w:p w14:paraId="1B9F6329" w14:textId="77777777" w:rsidR="00C71AC6" w:rsidRDefault="004A1FAF">
                              <w:pPr>
                                <w:spacing w:after="160" w:line="259" w:lineRule="auto"/>
                                <w:ind w:left="0" w:firstLine="0"/>
                                <w:jc w:val="left"/>
                              </w:pPr>
                              <w:r>
                                <w:rPr>
                                  <w:rFonts w:ascii="Cambria" w:eastAsia="Cambria" w:hAnsi="Cambria" w:cs="Cambria"/>
                                  <w:sz w:val="16"/>
                                </w:rPr>
                                <w:t>1</w:t>
                              </w:r>
                            </w:p>
                          </w:txbxContent>
                        </wps:txbx>
                        <wps:bodyPr horzOverflow="overflow" vert="horz" lIns="0" tIns="0" rIns="0" bIns="0" rtlCol="0">
                          <a:noAutofit/>
                        </wps:bodyPr>
                      </wps:wsp>
                      <wps:wsp>
                        <wps:cNvPr id="4704" name="Rectangle 4704"/>
                        <wps:cNvSpPr/>
                        <wps:spPr>
                          <a:xfrm>
                            <a:off x="1293700" y="1978558"/>
                            <a:ext cx="80518" cy="119544"/>
                          </a:xfrm>
                          <a:prstGeom prst="rect">
                            <a:avLst/>
                          </a:prstGeom>
                          <a:ln>
                            <a:noFill/>
                          </a:ln>
                        </wps:spPr>
                        <wps:txbx>
                          <w:txbxContent>
                            <w:p w14:paraId="77E5CE2B" w14:textId="77777777" w:rsidR="00C71AC6" w:rsidRDefault="004A1FAF">
                              <w:pPr>
                                <w:spacing w:after="160" w:line="259" w:lineRule="auto"/>
                                <w:ind w:left="0" w:firstLine="0"/>
                                <w:jc w:val="left"/>
                              </w:pPr>
                              <w:r>
                                <w:rPr>
                                  <w:rFonts w:ascii="Cambria" w:eastAsia="Cambria" w:hAnsi="Cambria" w:cs="Cambria"/>
                                  <w:i/>
                                  <w:sz w:val="16"/>
                                </w:rPr>
                                <w:t>x</w:t>
                              </w:r>
                            </w:p>
                          </w:txbxContent>
                        </wps:txbx>
                        <wps:bodyPr horzOverflow="overflow" vert="horz" lIns="0" tIns="0" rIns="0" bIns="0" rtlCol="0">
                          <a:noAutofit/>
                        </wps:bodyPr>
                      </wps:wsp>
                      <wps:wsp>
                        <wps:cNvPr id="4705" name="Rectangle 4705"/>
                        <wps:cNvSpPr/>
                        <wps:spPr>
                          <a:xfrm>
                            <a:off x="1360565" y="1905905"/>
                            <a:ext cx="76897" cy="179320"/>
                          </a:xfrm>
                          <a:prstGeom prst="rect">
                            <a:avLst/>
                          </a:prstGeom>
                          <a:ln>
                            <a:noFill/>
                          </a:ln>
                        </wps:spPr>
                        <wps:txbx>
                          <w:txbxContent>
                            <w:p w14:paraId="53A98E43" w14:textId="77777777" w:rsidR="00C71AC6" w:rsidRDefault="004A1FAF">
                              <w:pPr>
                                <w:spacing w:after="160" w:line="259" w:lineRule="auto"/>
                                <w:ind w:left="0" w:firstLine="0"/>
                                <w:jc w:val="left"/>
                              </w:pPr>
                              <w:r>
                                <w:rPr>
                                  <w:rFonts w:ascii="Cambria" w:eastAsia="Cambria" w:hAnsi="Cambria" w:cs="Cambria"/>
                                </w:rPr>
                                <w:t>)</w:t>
                              </w:r>
                            </w:p>
                          </w:txbxContent>
                        </wps:txbx>
                        <wps:bodyPr horzOverflow="overflow" vert="horz" lIns="0" tIns="0" rIns="0" bIns="0" rtlCol="0">
                          <a:noAutofit/>
                        </wps:bodyPr>
                      </wps:wsp>
                      <wps:wsp>
                        <wps:cNvPr id="4707" name="Rectangle 4707"/>
                        <wps:cNvSpPr/>
                        <wps:spPr>
                          <a:xfrm>
                            <a:off x="4291510" y="1905905"/>
                            <a:ext cx="343148" cy="179320"/>
                          </a:xfrm>
                          <a:prstGeom prst="rect">
                            <a:avLst/>
                          </a:prstGeom>
                          <a:ln>
                            <a:noFill/>
                          </a:ln>
                        </wps:spPr>
                        <wps:txbx>
                          <w:txbxContent>
                            <w:p w14:paraId="28FF1F34" w14:textId="77777777" w:rsidR="00C71AC6" w:rsidRDefault="004A1FAF">
                              <w:pPr>
                                <w:spacing w:after="160" w:line="259" w:lineRule="auto"/>
                                <w:ind w:left="0" w:firstLine="0"/>
                                <w:jc w:val="left"/>
                              </w:pPr>
                              <w:r>
                                <w:rPr>
                                  <w:rFonts w:ascii="Cambria" w:eastAsia="Cambria" w:hAnsi="Cambria" w:cs="Cambria"/>
                                  <w:i/>
                                </w:rPr>
                                <w:t>dim</w:t>
                              </w:r>
                            </w:p>
                          </w:txbxContent>
                        </wps:txbx>
                        <wps:bodyPr horzOverflow="overflow" vert="horz" lIns="0" tIns="0" rIns="0" bIns="0" rtlCol="0">
                          <a:noAutofit/>
                        </wps:bodyPr>
                      </wps:wsp>
                      <wps:wsp>
                        <wps:cNvPr id="4708" name="Rectangle 4708"/>
                        <wps:cNvSpPr/>
                        <wps:spPr>
                          <a:xfrm>
                            <a:off x="4549510" y="1905905"/>
                            <a:ext cx="76897" cy="179320"/>
                          </a:xfrm>
                          <a:prstGeom prst="rect">
                            <a:avLst/>
                          </a:prstGeom>
                          <a:ln>
                            <a:noFill/>
                          </a:ln>
                        </wps:spPr>
                        <wps:txbx>
                          <w:txbxContent>
                            <w:p w14:paraId="2986CCE6" w14:textId="77777777" w:rsidR="00C71AC6" w:rsidRDefault="004A1FAF">
                              <w:pPr>
                                <w:spacing w:after="160" w:line="259" w:lineRule="auto"/>
                                <w:ind w:left="0" w:firstLine="0"/>
                                <w:jc w:val="left"/>
                              </w:pPr>
                              <w:r>
                                <w:rPr>
                                  <w:rFonts w:ascii="Cambria" w:eastAsia="Cambria" w:hAnsi="Cambria" w:cs="Cambria"/>
                                </w:rPr>
                                <w:t>(</w:t>
                              </w:r>
                            </w:p>
                          </w:txbxContent>
                        </wps:txbx>
                        <wps:bodyPr horzOverflow="overflow" vert="horz" lIns="0" tIns="0" rIns="0" bIns="0" rtlCol="0">
                          <a:noAutofit/>
                        </wps:bodyPr>
                      </wps:wsp>
                      <wps:wsp>
                        <wps:cNvPr id="4709" name="Rectangle 4709"/>
                        <wps:cNvSpPr/>
                        <wps:spPr>
                          <a:xfrm>
                            <a:off x="4607333" y="1905905"/>
                            <a:ext cx="134812" cy="179320"/>
                          </a:xfrm>
                          <a:prstGeom prst="rect">
                            <a:avLst/>
                          </a:prstGeom>
                          <a:ln>
                            <a:noFill/>
                          </a:ln>
                        </wps:spPr>
                        <wps:txbx>
                          <w:txbxContent>
                            <w:p w14:paraId="4FAE67F2" w14:textId="77777777" w:rsidR="00C71AC6" w:rsidRDefault="004A1FAF">
                              <w:pPr>
                                <w:spacing w:after="160" w:line="259" w:lineRule="auto"/>
                                <w:ind w:left="0" w:firstLine="0"/>
                                <w:jc w:val="left"/>
                              </w:pPr>
                              <w:r>
                                <w:rPr>
                                  <w:i/>
                                  <w:w w:val="128"/>
                                </w:rPr>
                                <w:t>h</w:t>
                              </w:r>
                            </w:p>
                          </w:txbxContent>
                        </wps:txbx>
                        <wps:bodyPr horzOverflow="overflow" vert="horz" lIns="0" tIns="0" rIns="0" bIns="0" rtlCol="0">
                          <a:noAutofit/>
                        </wps:bodyPr>
                      </wps:wsp>
                      <wps:wsp>
                        <wps:cNvPr id="4710" name="Rectangle 4710"/>
                        <wps:cNvSpPr/>
                        <wps:spPr>
                          <a:xfrm>
                            <a:off x="4708692" y="1875650"/>
                            <a:ext cx="71525" cy="119544"/>
                          </a:xfrm>
                          <a:prstGeom prst="rect">
                            <a:avLst/>
                          </a:prstGeom>
                          <a:ln>
                            <a:noFill/>
                          </a:ln>
                        </wps:spPr>
                        <wps:txbx>
                          <w:txbxContent>
                            <w:p w14:paraId="75065AB7" w14:textId="77777777" w:rsidR="00C71AC6" w:rsidRDefault="004A1FAF">
                              <w:pPr>
                                <w:spacing w:after="160" w:line="259" w:lineRule="auto"/>
                                <w:ind w:left="0" w:firstLine="0"/>
                                <w:jc w:val="left"/>
                              </w:pPr>
                              <w:r>
                                <w:rPr>
                                  <w:rFonts w:ascii="Cambria" w:eastAsia="Cambria" w:hAnsi="Cambria" w:cs="Cambria"/>
                                  <w:sz w:val="16"/>
                                </w:rPr>
                                <w:t>1</w:t>
                              </w:r>
                            </w:p>
                          </w:txbxContent>
                        </wps:txbx>
                        <wps:bodyPr horzOverflow="overflow" vert="horz" lIns="0" tIns="0" rIns="0" bIns="0" rtlCol="0">
                          <a:noAutofit/>
                        </wps:bodyPr>
                      </wps:wsp>
                      <wps:wsp>
                        <wps:cNvPr id="4711" name="Rectangle 4711"/>
                        <wps:cNvSpPr/>
                        <wps:spPr>
                          <a:xfrm>
                            <a:off x="4708692" y="1978558"/>
                            <a:ext cx="80518" cy="119544"/>
                          </a:xfrm>
                          <a:prstGeom prst="rect">
                            <a:avLst/>
                          </a:prstGeom>
                          <a:ln>
                            <a:noFill/>
                          </a:ln>
                        </wps:spPr>
                        <wps:txbx>
                          <w:txbxContent>
                            <w:p w14:paraId="328EE2D6" w14:textId="77777777" w:rsidR="00C71AC6" w:rsidRDefault="004A1FAF">
                              <w:pPr>
                                <w:spacing w:after="160" w:line="259" w:lineRule="auto"/>
                                <w:ind w:left="0" w:firstLine="0"/>
                                <w:jc w:val="left"/>
                              </w:pPr>
                              <w:r>
                                <w:rPr>
                                  <w:rFonts w:ascii="Cambria" w:eastAsia="Cambria" w:hAnsi="Cambria" w:cs="Cambria"/>
                                  <w:i/>
                                  <w:sz w:val="16"/>
                                </w:rPr>
                                <w:t>x</w:t>
                              </w:r>
                            </w:p>
                          </w:txbxContent>
                        </wps:txbx>
                        <wps:bodyPr horzOverflow="overflow" vert="horz" lIns="0" tIns="0" rIns="0" bIns="0" rtlCol="0">
                          <a:noAutofit/>
                        </wps:bodyPr>
                      </wps:wsp>
                      <wps:wsp>
                        <wps:cNvPr id="4712" name="Rectangle 4712"/>
                        <wps:cNvSpPr/>
                        <wps:spPr>
                          <a:xfrm>
                            <a:off x="4775558" y="1905905"/>
                            <a:ext cx="76897" cy="179320"/>
                          </a:xfrm>
                          <a:prstGeom prst="rect">
                            <a:avLst/>
                          </a:prstGeom>
                          <a:ln>
                            <a:noFill/>
                          </a:ln>
                        </wps:spPr>
                        <wps:txbx>
                          <w:txbxContent>
                            <w:p w14:paraId="732C0D9E" w14:textId="77777777" w:rsidR="00C71AC6" w:rsidRDefault="004A1FAF">
                              <w:pPr>
                                <w:spacing w:after="160" w:line="259" w:lineRule="auto"/>
                                <w:ind w:left="0" w:firstLine="0"/>
                                <w:jc w:val="left"/>
                              </w:pPr>
                              <w:r>
                                <w:rPr>
                                  <w:rFonts w:ascii="Cambria" w:eastAsia="Cambria" w:hAnsi="Cambria" w:cs="Cambria"/>
                                </w:rPr>
                                <w:t>)</w:t>
                              </w:r>
                            </w:p>
                          </w:txbxContent>
                        </wps:txbx>
                        <wps:bodyPr horzOverflow="overflow" vert="horz" lIns="0" tIns="0" rIns="0" bIns="0" rtlCol="0">
                          <a:noAutofit/>
                        </wps:bodyPr>
                      </wps:wsp>
                      <wps:wsp>
                        <wps:cNvPr id="4713" name="Rectangle 4713"/>
                        <wps:cNvSpPr/>
                        <wps:spPr>
                          <a:xfrm>
                            <a:off x="4887724" y="1897404"/>
                            <a:ext cx="157065" cy="190628"/>
                          </a:xfrm>
                          <a:prstGeom prst="rect">
                            <a:avLst/>
                          </a:prstGeom>
                          <a:ln>
                            <a:noFill/>
                          </a:ln>
                        </wps:spPr>
                        <wps:txbx>
                          <w:txbxContent>
                            <w:p w14:paraId="0BA7FDE9" w14:textId="77777777" w:rsidR="00C71AC6" w:rsidRDefault="004A1FAF">
                              <w:pPr>
                                <w:spacing w:after="160" w:line="259" w:lineRule="auto"/>
                                <w:ind w:left="0" w:firstLine="0"/>
                                <w:jc w:val="left"/>
                              </w:pPr>
                              <w:r>
                                <w:rPr>
                                  <w:rFonts w:ascii="Cambria" w:eastAsia="Cambria" w:hAnsi="Cambria" w:cs="Cambria"/>
                                </w:rPr>
                                <w:t>≥</w:t>
                              </w:r>
                            </w:p>
                          </w:txbxContent>
                        </wps:txbx>
                        <wps:bodyPr horzOverflow="overflow" vert="horz" lIns="0" tIns="0" rIns="0" bIns="0" rtlCol="0">
                          <a:noAutofit/>
                        </wps:bodyPr>
                      </wps:wsp>
                      <wps:wsp>
                        <wps:cNvPr id="4714" name="Rectangle 4714"/>
                        <wps:cNvSpPr/>
                        <wps:spPr>
                          <a:xfrm>
                            <a:off x="5060165" y="1905905"/>
                            <a:ext cx="395470" cy="179320"/>
                          </a:xfrm>
                          <a:prstGeom prst="rect">
                            <a:avLst/>
                          </a:prstGeom>
                          <a:ln>
                            <a:noFill/>
                          </a:ln>
                        </wps:spPr>
                        <wps:txbx>
                          <w:txbxContent>
                            <w:p w14:paraId="7D2CFA2C" w14:textId="77777777" w:rsidR="00C71AC6" w:rsidRDefault="004A1FAF">
                              <w:pPr>
                                <w:spacing w:after="160" w:line="259" w:lineRule="auto"/>
                                <w:ind w:left="0" w:firstLine="0"/>
                                <w:jc w:val="left"/>
                              </w:pPr>
                              <w:r>
                                <w:rPr>
                                  <w:rFonts w:ascii="Cambria" w:eastAsia="Cambria" w:hAnsi="Cambria" w:cs="Cambria"/>
                                </w:rPr>
                                <w:t>1024</w:t>
                              </w:r>
                            </w:p>
                          </w:txbxContent>
                        </wps:txbx>
                        <wps:bodyPr horzOverflow="overflow" vert="horz" lIns="0" tIns="0" rIns="0" bIns="0" rtlCol="0">
                          <a:noAutofit/>
                        </wps:bodyPr>
                      </wps:wsp>
                      <wps:wsp>
                        <wps:cNvPr id="4722" name="Rectangle 4722"/>
                        <wps:cNvSpPr/>
                        <wps:spPr>
                          <a:xfrm>
                            <a:off x="3742870" y="2456284"/>
                            <a:ext cx="343148" cy="179320"/>
                          </a:xfrm>
                          <a:prstGeom prst="rect">
                            <a:avLst/>
                          </a:prstGeom>
                          <a:ln>
                            <a:noFill/>
                          </a:ln>
                        </wps:spPr>
                        <wps:txbx>
                          <w:txbxContent>
                            <w:p w14:paraId="5A03E372" w14:textId="77777777" w:rsidR="00C71AC6" w:rsidRDefault="004A1FAF">
                              <w:pPr>
                                <w:spacing w:after="160" w:line="259" w:lineRule="auto"/>
                                <w:ind w:left="0" w:firstLine="0"/>
                                <w:jc w:val="left"/>
                              </w:pPr>
                              <w:r>
                                <w:rPr>
                                  <w:rFonts w:ascii="Cambria" w:eastAsia="Cambria" w:hAnsi="Cambria" w:cs="Cambria"/>
                                  <w:i/>
                                </w:rPr>
                                <w:t>dim</w:t>
                              </w:r>
                            </w:p>
                          </w:txbxContent>
                        </wps:txbx>
                        <wps:bodyPr horzOverflow="overflow" vert="horz" lIns="0" tIns="0" rIns="0" bIns="0" rtlCol="0">
                          <a:noAutofit/>
                        </wps:bodyPr>
                      </wps:wsp>
                      <wps:wsp>
                        <wps:cNvPr id="4723" name="Rectangle 4723"/>
                        <wps:cNvSpPr/>
                        <wps:spPr>
                          <a:xfrm>
                            <a:off x="4000871" y="2456284"/>
                            <a:ext cx="76897" cy="179320"/>
                          </a:xfrm>
                          <a:prstGeom prst="rect">
                            <a:avLst/>
                          </a:prstGeom>
                          <a:ln>
                            <a:noFill/>
                          </a:ln>
                        </wps:spPr>
                        <wps:txbx>
                          <w:txbxContent>
                            <w:p w14:paraId="50D7E8FB" w14:textId="77777777" w:rsidR="00C71AC6" w:rsidRDefault="004A1FAF">
                              <w:pPr>
                                <w:spacing w:after="160" w:line="259" w:lineRule="auto"/>
                                <w:ind w:left="0" w:firstLine="0"/>
                                <w:jc w:val="left"/>
                              </w:pPr>
                              <w:r>
                                <w:rPr>
                                  <w:rFonts w:ascii="Cambria" w:eastAsia="Cambria" w:hAnsi="Cambria" w:cs="Cambria"/>
                                </w:rPr>
                                <w:t>(</w:t>
                              </w:r>
                            </w:p>
                          </w:txbxContent>
                        </wps:txbx>
                        <wps:bodyPr horzOverflow="overflow" vert="horz" lIns="0" tIns="0" rIns="0" bIns="0" rtlCol="0">
                          <a:noAutofit/>
                        </wps:bodyPr>
                      </wps:wsp>
                      <wps:wsp>
                        <wps:cNvPr id="4724" name="Rectangle 4724"/>
                        <wps:cNvSpPr/>
                        <wps:spPr>
                          <a:xfrm>
                            <a:off x="4058694" y="2456284"/>
                            <a:ext cx="134812" cy="179320"/>
                          </a:xfrm>
                          <a:prstGeom prst="rect">
                            <a:avLst/>
                          </a:prstGeom>
                          <a:ln>
                            <a:noFill/>
                          </a:ln>
                        </wps:spPr>
                        <wps:txbx>
                          <w:txbxContent>
                            <w:p w14:paraId="728F32B4" w14:textId="77777777" w:rsidR="00C71AC6" w:rsidRDefault="004A1FAF">
                              <w:pPr>
                                <w:spacing w:after="160" w:line="259" w:lineRule="auto"/>
                                <w:ind w:left="0" w:firstLine="0"/>
                                <w:jc w:val="left"/>
                              </w:pPr>
                              <w:r>
                                <w:rPr>
                                  <w:i/>
                                  <w:w w:val="128"/>
                                </w:rPr>
                                <w:t>h</w:t>
                              </w:r>
                            </w:p>
                          </w:txbxContent>
                        </wps:txbx>
                        <wps:bodyPr horzOverflow="overflow" vert="horz" lIns="0" tIns="0" rIns="0" bIns="0" rtlCol="0">
                          <a:noAutofit/>
                        </wps:bodyPr>
                      </wps:wsp>
                      <wps:wsp>
                        <wps:cNvPr id="4725" name="Rectangle 4725"/>
                        <wps:cNvSpPr/>
                        <wps:spPr>
                          <a:xfrm>
                            <a:off x="4160052" y="2426043"/>
                            <a:ext cx="71525" cy="119544"/>
                          </a:xfrm>
                          <a:prstGeom prst="rect">
                            <a:avLst/>
                          </a:prstGeom>
                          <a:ln>
                            <a:noFill/>
                          </a:ln>
                        </wps:spPr>
                        <wps:txbx>
                          <w:txbxContent>
                            <w:p w14:paraId="5B7C637E" w14:textId="77777777" w:rsidR="00C71AC6" w:rsidRDefault="004A1FAF">
                              <w:pPr>
                                <w:spacing w:after="160" w:line="259" w:lineRule="auto"/>
                                <w:ind w:left="0" w:firstLine="0"/>
                                <w:jc w:val="left"/>
                              </w:pPr>
                              <w:r>
                                <w:rPr>
                                  <w:rFonts w:ascii="Cambria" w:eastAsia="Cambria" w:hAnsi="Cambria" w:cs="Cambria"/>
                                  <w:sz w:val="16"/>
                                </w:rPr>
                                <w:t>1</w:t>
                              </w:r>
                            </w:p>
                          </w:txbxContent>
                        </wps:txbx>
                        <wps:bodyPr horzOverflow="overflow" vert="horz" lIns="0" tIns="0" rIns="0" bIns="0" rtlCol="0">
                          <a:noAutofit/>
                        </wps:bodyPr>
                      </wps:wsp>
                      <wps:wsp>
                        <wps:cNvPr id="4726" name="Rectangle 4726"/>
                        <wps:cNvSpPr/>
                        <wps:spPr>
                          <a:xfrm>
                            <a:off x="4160052" y="2528951"/>
                            <a:ext cx="80518" cy="119544"/>
                          </a:xfrm>
                          <a:prstGeom prst="rect">
                            <a:avLst/>
                          </a:prstGeom>
                          <a:ln>
                            <a:noFill/>
                          </a:ln>
                        </wps:spPr>
                        <wps:txbx>
                          <w:txbxContent>
                            <w:p w14:paraId="31538C89" w14:textId="77777777" w:rsidR="00C71AC6" w:rsidRDefault="004A1FAF">
                              <w:pPr>
                                <w:spacing w:after="160" w:line="259" w:lineRule="auto"/>
                                <w:ind w:left="0" w:firstLine="0"/>
                                <w:jc w:val="left"/>
                              </w:pPr>
                              <w:r>
                                <w:rPr>
                                  <w:rFonts w:ascii="Cambria" w:eastAsia="Cambria" w:hAnsi="Cambria" w:cs="Cambria"/>
                                  <w:i/>
                                  <w:sz w:val="16"/>
                                </w:rPr>
                                <w:t>x</w:t>
                              </w:r>
                            </w:p>
                          </w:txbxContent>
                        </wps:txbx>
                        <wps:bodyPr horzOverflow="overflow" vert="horz" lIns="0" tIns="0" rIns="0" bIns="0" rtlCol="0">
                          <a:noAutofit/>
                        </wps:bodyPr>
                      </wps:wsp>
                      <wps:wsp>
                        <wps:cNvPr id="4727" name="Rectangle 4727"/>
                        <wps:cNvSpPr/>
                        <wps:spPr>
                          <a:xfrm>
                            <a:off x="4226918" y="2456286"/>
                            <a:ext cx="76897" cy="179320"/>
                          </a:xfrm>
                          <a:prstGeom prst="rect">
                            <a:avLst/>
                          </a:prstGeom>
                          <a:ln>
                            <a:noFill/>
                          </a:ln>
                        </wps:spPr>
                        <wps:txbx>
                          <w:txbxContent>
                            <w:p w14:paraId="487F9142" w14:textId="77777777" w:rsidR="00C71AC6" w:rsidRDefault="004A1FAF">
                              <w:pPr>
                                <w:spacing w:after="160" w:line="259" w:lineRule="auto"/>
                                <w:ind w:left="0" w:firstLine="0"/>
                                <w:jc w:val="left"/>
                              </w:pPr>
                              <w:r>
                                <w:rPr>
                                  <w:rFonts w:ascii="Cambria" w:eastAsia="Cambria" w:hAnsi="Cambria" w:cs="Cambria"/>
                                </w:rPr>
                                <w:t>)</w:t>
                              </w:r>
                            </w:p>
                          </w:txbxContent>
                        </wps:txbx>
                        <wps:bodyPr horzOverflow="overflow" vert="horz" lIns="0" tIns="0" rIns="0" bIns="0" rtlCol="0">
                          <a:noAutofit/>
                        </wps:bodyPr>
                      </wps:wsp>
                      <wps:wsp>
                        <wps:cNvPr id="4731" name="Rectangle 4731"/>
                        <wps:cNvSpPr/>
                        <wps:spPr>
                          <a:xfrm>
                            <a:off x="526773" y="2823215"/>
                            <a:ext cx="343149" cy="179318"/>
                          </a:xfrm>
                          <a:prstGeom prst="rect">
                            <a:avLst/>
                          </a:prstGeom>
                          <a:ln>
                            <a:noFill/>
                          </a:ln>
                        </wps:spPr>
                        <wps:txbx>
                          <w:txbxContent>
                            <w:p w14:paraId="1973BF77" w14:textId="77777777" w:rsidR="00C71AC6" w:rsidRDefault="004A1FAF">
                              <w:pPr>
                                <w:spacing w:after="160" w:line="259" w:lineRule="auto"/>
                                <w:ind w:left="0" w:firstLine="0"/>
                                <w:jc w:val="left"/>
                              </w:pPr>
                              <w:r>
                                <w:rPr>
                                  <w:rFonts w:ascii="Cambria" w:eastAsia="Cambria" w:hAnsi="Cambria" w:cs="Cambria"/>
                                  <w:i/>
                                </w:rPr>
                                <w:t>dim</w:t>
                              </w:r>
                            </w:p>
                          </w:txbxContent>
                        </wps:txbx>
                        <wps:bodyPr horzOverflow="overflow" vert="horz" lIns="0" tIns="0" rIns="0" bIns="0" rtlCol="0">
                          <a:noAutofit/>
                        </wps:bodyPr>
                      </wps:wsp>
                      <wps:wsp>
                        <wps:cNvPr id="4732" name="Rectangle 4732"/>
                        <wps:cNvSpPr/>
                        <wps:spPr>
                          <a:xfrm>
                            <a:off x="784773" y="2823215"/>
                            <a:ext cx="76897" cy="179318"/>
                          </a:xfrm>
                          <a:prstGeom prst="rect">
                            <a:avLst/>
                          </a:prstGeom>
                          <a:ln>
                            <a:noFill/>
                          </a:ln>
                        </wps:spPr>
                        <wps:txbx>
                          <w:txbxContent>
                            <w:p w14:paraId="710AF120" w14:textId="77777777" w:rsidR="00C71AC6" w:rsidRDefault="004A1FAF">
                              <w:pPr>
                                <w:spacing w:after="160" w:line="259" w:lineRule="auto"/>
                                <w:ind w:left="0" w:firstLine="0"/>
                                <w:jc w:val="left"/>
                              </w:pPr>
                              <w:r>
                                <w:rPr>
                                  <w:rFonts w:ascii="Cambria" w:eastAsia="Cambria" w:hAnsi="Cambria" w:cs="Cambria"/>
                                </w:rPr>
                                <w:t>(</w:t>
                              </w:r>
                            </w:p>
                          </w:txbxContent>
                        </wps:txbx>
                        <wps:bodyPr horzOverflow="overflow" vert="horz" lIns="0" tIns="0" rIns="0" bIns="0" rtlCol="0">
                          <a:noAutofit/>
                        </wps:bodyPr>
                      </wps:wsp>
                      <wps:wsp>
                        <wps:cNvPr id="4733" name="Rectangle 4733"/>
                        <wps:cNvSpPr/>
                        <wps:spPr>
                          <a:xfrm>
                            <a:off x="842584" y="2823215"/>
                            <a:ext cx="134812" cy="179318"/>
                          </a:xfrm>
                          <a:prstGeom prst="rect">
                            <a:avLst/>
                          </a:prstGeom>
                          <a:ln>
                            <a:noFill/>
                          </a:ln>
                        </wps:spPr>
                        <wps:txbx>
                          <w:txbxContent>
                            <w:p w14:paraId="393E0F48" w14:textId="77777777" w:rsidR="00C71AC6" w:rsidRDefault="004A1FAF">
                              <w:pPr>
                                <w:spacing w:after="160" w:line="259" w:lineRule="auto"/>
                                <w:ind w:left="0" w:firstLine="0"/>
                                <w:jc w:val="left"/>
                              </w:pPr>
                              <w:r>
                                <w:rPr>
                                  <w:i/>
                                  <w:w w:val="128"/>
                                </w:rPr>
                                <w:t>h</w:t>
                              </w:r>
                            </w:p>
                          </w:txbxContent>
                        </wps:txbx>
                        <wps:bodyPr horzOverflow="overflow" vert="horz" lIns="0" tIns="0" rIns="0" bIns="0" rtlCol="0">
                          <a:noAutofit/>
                        </wps:bodyPr>
                      </wps:wsp>
                      <wps:wsp>
                        <wps:cNvPr id="4734" name="Rectangle 4734"/>
                        <wps:cNvSpPr/>
                        <wps:spPr>
                          <a:xfrm>
                            <a:off x="943955" y="2792959"/>
                            <a:ext cx="71525" cy="119545"/>
                          </a:xfrm>
                          <a:prstGeom prst="rect">
                            <a:avLst/>
                          </a:prstGeom>
                          <a:ln>
                            <a:noFill/>
                          </a:ln>
                        </wps:spPr>
                        <wps:txbx>
                          <w:txbxContent>
                            <w:p w14:paraId="667AC0D1" w14:textId="77777777" w:rsidR="00C71AC6" w:rsidRDefault="004A1FAF">
                              <w:pPr>
                                <w:spacing w:after="160" w:line="259" w:lineRule="auto"/>
                                <w:ind w:left="0" w:firstLine="0"/>
                                <w:jc w:val="left"/>
                              </w:pPr>
                              <w:r>
                                <w:rPr>
                                  <w:rFonts w:ascii="Cambria" w:eastAsia="Cambria" w:hAnsi="Cambria" w:cs="Cambria"/>
                                  <w:sz w:val="16"/>
                                </w:rPr>
                                <w:t>1</w:t>
                              </w:r>
                            </w:p>
                          </w:txbxContent>
                        </wps:txbx>
                        <wps:bodyPr horzOverflow="overflow" vert="horz" lIns="0" tIns="0" rIns="0" bIns="0" rtlCol="0">
                          <a:noAutofit/>
                        </wps:bodyPr>
                      </wps:wsp>
                      <wps:wsp>
                        <wps:cNvPr id="4735" name="Rectangle 4735"/>
                        <wps:cNvSpPr/>
                        <wps:spPr>
                          <a:xfrm>
                            <a:off x="943955" y="2895867"/>
                            <a:ext cx="80518" cy="119545"/>
                          </a:xfrm>
                          <a:prstGeom prst="rect">
                            <a:avLst/>
                          </a:prstGeom>
                          <a:ln>
                            <a:noFill/>
                          </a:ln>
                        </wps:spPr>
                        <wps:txbx>
                          <w:txbxContent>
                            <w:p w14:paraId="6486AD03" w14:textId="77777777" w:rsidR="00C71AC6" w:rsidRDefault="004A1FAF">
                              <w:pPr>
                                <w:spacing w:after="160" w:line="259" w:lineRule="auto"/>
                                <w:ind w:left="0" w:firstLine="0"/>
                                <w:jc w:val="left"/>
                              </w:pPr>
                              <w:r>
                                <w:rPr>
                                  <w:rFonts w:ascii="Cambria" w:eastAsia="Cambria" w:hAnsi="Cambria" w:cs="Cambria"/>
                                  <w:i/>
                                  <w:sz w:val="16"/>
                                </w:rPr>
                                <w:t>x</w:t>
                              </w:r>
                            </w:p>
                          </w:txbxContent>
                        </wps:txbx>
                        <wps:bodyPr horzOverflow="overflow" vert="horz" lIns="0" tIns="0" rIns="0" bIns="0" rtlCol="0">
                          <a:noAutofit/>
                        </wps:bodyPr>
                      </wps:wsp>
                      <wps:wsp>
                        <wps:cNvPr id="4736" name="Rectangle 4736"/>
                        <wps:cNvSpPr/>
                        <wps:spPr>
                          <a:xfrm>
                            <a:off x="1010821" y="2823215"/>
                            <a:ext cx="76897" cy="179318"/>
                          </a:xfrm>
                          <a:prstGeom prst="rect">
                            <a:avLst/>
                          </a:prstGeom>
                          <a:ln>
                            <a:noFill/>
                          </a:ln>
                        </wps:spPr>
                        <wps:txbx>
                          <w:txbxContent>
                            <w:p w14:paraId="595BEF42" w14:textId="77777777" w:rsidR="00C71AC6" w:rsidRDefault="004A1FAF">
                              <w:pPr>
                                <w:spacing w:after="160" w:line="259" w:lineRule="auto"/>
                                <w:ind w:left="0" w:firstLine="0"/>
                                <w:jc w:val="left"/>
                              </w:pPr>
                              <w:r>
                                <w:rPr>
                                  <w:rFonts w:ascii="Cambria" w:eastAsia="Cambria" w:hAnsi="Cambria" w:cs="Cambria"/>
                                </w:rPr>
                                <w:t>)</w:t>
                              </w:r>
                            </w:p>
                          </w:txbxContent>
                        </wps:txbx>
                        <wps:bodyPr horzOverflow="overflow" vert="horz" lIns="0" tIns="0" rIns="0" bIns="0" rtlCol="0">
                          <a:noAutofit/>
                        </wps:bodyPr>
                      </wps:wsp>
                      <wps:wsp>
                        <wps:cNvPr id="4741" name="Rectangle 4741"/>
                        <wps:cNvSpPr/>
                        <wps:spPr>
                          <a:xfrm>
                            <a:off x="5077374" y="2823215"/>
                            <a:ext cx="343148" cy="179318"/>
                          </a:xfrm>
                          <a:prstGeom prst="rect">
                            <a:avLst/>
                          </a:prstGeom>
                          <a:ln>
                            <a:noFill/>
                          </a:ln>
                        </wps:spPr>
                        <wps:txbx>
                          <w:txbxContent>
                            <w:p w14:paraId="2D1E4817" w14:textId="77777777" w:rsidR="00C71AC6" w:rsidRDefault="004A1FAF">
                              <w:pPr>
                                <w:spacing w:after="160" w:line="259" w:lineRule="auto"/>
                                <w:ind w:left="0" w:firstLine="0"/>
                                <w:jc w:val="left"/>
                              </w:pPr>
                              <w:r>
                                <w:rPr>
                                  <w:rFonts w:ascii="Cambria" w:eastAsia="Cambria" w:hAnsi="Cambria" w:cs="Cambria"/>
                                  <w:i/>
                                </w:rPr>
                                <w:t>dim</w:t>
                              </w:r>
                            </w:p>
                          </w:txbxContent>
                        </wps:txbx>
                        <wps:bodyPr horzOverflow="overflow" vert="horz" lIns="0" tIns="0" rIns="0" bIns="0" rtlCol="0">
                          <a:noAutofit/>
                        </wps:bodyPr>
                      </wps:wsp>
                      <wps:wsp>
                        <wps:cNvPr id="4742" name="Rectangle 4742"/>
                        <wps:cNvSpPr/>
                        <wps:spPr>
                          <a:xfrm>
                            <a:off x="5335374" y="2823215"/>
                            <a:ext cx="76897" cy="179318"/>
                          </a:xfrm>
                          <a:prstGeom prst="rect">
                            <a:avLst/>
                          </a:prstGeom>
                          <a:ln>
                            <a:noFill/>
                          </a:ln>
                        </wps:spPr>
                        <wps:txbx>
                          <w:txbxContent>
                            <w:p w14:paraId="57EC39BA" w14:textId="77777777" w:rsidR="00C71AC6" w:rsidRDefault="004A1FAF">
                              <w:pPr>
                                <w:spacing w:after="160" w:line="259" w:lineRule="auto"/>
                                <w:ind w:left="0" w:firstLine="0"/>
                                <w:jc w:val="left"/>
                              </w:pPr>
                              <w:r>
                                <w:rPr>
                                  <w:rFonts w:ascii="Cambria" w:eastAsia="Cambria" w:hAnsi="Cambria" w:cs="Cambria"/>
                                </w:rPr>
                                <w:t>(</w:t>
                              </w:r>
                            </w:p>
                          </w:txbxContent>
                        </wps:txbx>
                        <wps:bodyPr horzOverflow="overflow" vert="horz" lIns="0" tIns="0" rIns="0" bIns="0" rtlCol="0">
                          <a:noAutofit/>
                        </wps:bodyPr>
                      </wps:wsp>
                      <wps:wsp>
                        <wps:cNvPr id="4743" name="Rectangle 4743"/>
                        <wps:cNvSpPr/>
                        <wps:spPr>
                          <a:xfrm>
                            <a:off x="5393185" y="2823215"/>
                            <a:ext cx="134812" cy="179318"/>
                          </a:xfrm>
                          <a:prstGeom prst="rect">
                            <a:avLst/>
                          </a:prstGeom>
                          <a:ln>
                            <a:noFill/>
                          </a:ln>
                        </wps:spPr>
                        <wps:txbx>
                          <w:txbxContent>
                            <w:p w14:paraId="7C97A509" w14:textId="77777777" w:rsidR="00C71AC6" w:rsidRDefault="004A1FAF">
                              <w:pPr>
                                <w:spacing w:after="160" w:line="259" w:lineRule="auto"/>
                                <w:ind w:left="0" w:firstLine="0"/>
                                <w:jc w:val="left"/>
                              </w:pPr>
                              <w:r>
                                <w:rPr>
                                  <w:i/>
                                  <w:w w:val="128"/>
                                </w:rPr>
                                <w:t>h</w:t>
                              </w:r>
                            </w:p>
                          </w:txbxContent>
                        </wps:txbx>
                        <wps:bodyPr horzOverflow="overflow" vert="horz" lIns="0" tIns="0" rIns="0" bIns="0" rtlCol="0">
                          <a:noAutofit/>
                        </wps:bodyPr>
                      </wps:wsp>
                      <wps:wsp>
                        <wps:cNvPr id="4744" name="Rectangle 4744"/>
                        <wps:cNvSpPr/>
                        <wps:spPr>
                          <a:xfrm>
                            <a:off x="5494543" y="2792959"/>
                            <a:ext cx="71525" cy="119545"/>
                          </a:xfrm>
                          <a:prstGeom prst="rect">
                            <a:avLst/>
                          </a:prstGeom>
                          <a:ln>
                            <a:noFill/>
                          </a:ln>
                        </wps:spPr>
                        <wps:txbx>
                          <w:txbxContent>
                            <w:p w14:paraId="7019FBFB" w14:textId="77777777" w:rsidR="00C71AC6" w:rsidRDefault="004A1FAF">
                              <w:pPr>
                                <w:spacing w:after="160" w:line="259" w:lineRule="auto"/>
                                <w:ind w:left="0" w:firstLine="0"/>
                                <w:jc w:val="left"/>
                              </w:pPr>
                              <w:r>
                                <w:rPr>
                                  <w:rFonts w:ascii="Cambria" w:eastAsia="Cambria" w:hAnsi="Cambria" w:cs="Cambria"/>
                                  <w:sz w:val="16"/>
                                </w:rPr>
                                <w:t>1</w:t>
                              </w:r>
                            </w:p>
                          </w:txbxContent>
                        </wps:txbx>
                        <wps:bodyPr horzOverflow="overflow" vert="horz" lIns="0" tIns="0" rIns="0" bIns="0" rtlCol="0">
                          <a:noAutofit/>
                        </wps:bodyPr>
                      </wps:wsp>
                      <wps:wsp>
                        <wps:cNvPr id="4745" name="Rectangle 4745"/>
                        <wps:cNvSpPr/>
                        <wps:spPr>
                          <a:xfrm>
                            <a:off x="5494543" y="2895867"/>
                            <a:ext cx="80518" cy="119545"/>
                          </a:xfrm>
                          <a:prstGeom prst="rect">
                            <a:avLst/>
                          </a:prstGeom>
                          <a:ln>
                            <a:noFill/>
                          </a:ln>
                        </wps:spPr>
                        <wps:txbx>
                          <w:txbxContent>
                            <w:p w14:paraId="7750E5FB" w14:textId="77777777" w:rsidR="00C71AC6" w:rsidRDefault="004A1FAF">
                              <w:pPr>
                                <w:spacing w:after="160" w:line="259" w:lineRule="auto"/>
                                <w:ind w:left="0" w:firstLine="0"/>
                                <w:jc w:val="left"/>
                              </w:pPr>
                              <w:r>
                                <w:rPr>
                                  <w:rFonts w:ascii="Cambria" w:eastAsia="Cambria" w:hAnsi="Cambria" w:cs="Cambria"/>
                                  <w:i/>
                                  <w:sz w:val="16"/>
                                </w:rPr>
                                <w:t>x</w:t>
                              </w:r>
                            </w:p>
                          </w:txbxContent>
                        </wps:txbx>
                        <wps:bodyPr horzOverflow="overflow" vert="horz" lIns="0" tIns="0" rIns="0" bIns="0" rtlCol="0">
                          <a:noAutofit/>
                        </wps:bodyPr>
                      </wps:wsp>
                      <wps:wsp>
                        <wps:cNvPr id="4746" name="Rectangle 4746"/>
                        <wps:cNvSpPr/>
                        <wps:spPr>
                          <a:xfrm>
                            <a:off x="5561409" y="2823215"/>
                            <a:ext cx="76897" cy="179318"/>
                          </a:xfrm>
                          <a:prstGeom prst="rect">
                            <a:avLst/>
                          </a:prstGeom>
                          <a:ln>
                            <a:noFill/>
                          </a:ln>
                        </wps:spPr>
                        <wps:txbx>
                          <w:txbxContent>
                            <w:p w14:paraId="43671205" w14:textId="77777777" w:rsidR="00C71AC6" w:rsidRDefault="004A1FAF">
                              <w:pPr>
                                <w:spacing w:after="160" w:line="259" w:lineRule="auto"/>
                                <w:ind w:left="0" w:firstLine="0"/>
                                <w:jc w:val="left"/>
                              </w:pPr>
                              <w:r>
                                <w:rPr>
                                  <w:rFonts w:ascii="Cambria" w:eastAsia="Cambria" w:hAnsi="Cambria" w:cs="Cambria"/>
                                </w:rPr>
                                <w:t>)</w:t>
                              </w:r>
                            </w:p>
                          </w:txbxContent>
                        </wps:txbx>
                        <wps:bodyPr horzOverflow="overflow" vert="horz" lIns="0" tIns="0" rIns="0" bIns="0" rtlCol="0">
                          <a:noAutofit/>
                        </wps:bodyPr>
                      </wps:wsp>
                    </wpg:wgp>
                  </a:graphicData>
                </a:graphic>
              </wp:anchor>
            </w:drawing>
          </mc:Choice>
          <mc:Fallback xmlns:a="http://schemas.openxmlformats.org/drawingml/2006/main">
            <w:pict>
              <v:group id="Group 42627" style="width:468.006pt;height:267.746pt;position:absolute;z-index:-2147483607;mso-position-horizontal-relative:text;mso-position-horizontal:absolute;margin-left:3.05176e-05pt;mso-position-vertical-relative:text;margin-top:-164.708pt;" coordsize="59436,34003">
                <v:shape id="Shape 4663" style="position:absolute;width:59436;height:34003;left:0;top:0;" coordsize="5943677,3400378" path="m0,3400378l0,36000c0,31029,1007,26294,2829,21987c4651,17680,7287,13801,10544,10544c13801,7287,17680,4651,21987,2829c26294,1007,31030,0,36000,0l5907677,0c5912647,0,5917382,1007,5921690,2829c5925997,4651,5929876,7287,5933133,10544c5936390,13801,5939026,17680,5940848,21987c5942669,26294,5943677,31029,5943677,36000l5943677,3400378x">
                  <v:stroke weight="0pt" endcap="flat" joinstyle="miter" miterlimit="10" on="false" color="#000000" opacity="0"/>
                  <v:fill on="true" color="#404040"/>
                </v:shape>
                <v:shape id="Shape 4664" style="position:absolute;width:59436;height:34003;left:0;top:0;" coordsize="5943677,3400378" path="m36000,0l5907677,0c5927559,0,5943677,16117,5943677,36000l5943677,3400378l0,3400378l0,36000c0,16117,16118,0,36000,0x">
                  <v:stroke weight="0pt" endcap="flat" joinstyle="miter" miterlimit="10" on="false" color="#000000" opacity="0"/>
                  <v:fill on="true" color="#f2f2f2"/>
                </v:shape>
                <v:shape id="Shape 4665" style="position:absolute;width:0;height:34003;left:253;top:0;" coordsize="0,3400378" path="m0,0l0,3400378">
                  <v:stroke weight="3.9851pt" endcap="flat" joinstyle="miter" miterlimit="10" on="true" color="#7f7f7f"/>
                  <v:fill on="false" color="#000000" opacity="0"/>
                </v:shape>
                <v:rect id="Rectangle 4676" style="position:absolute;width:3431;height:1793;left:50035;top:13555;" filled="f" stroked="f">
                  <v:textbox inset="0,0,0,0">
                    <w:txbxContent>
                      <w:p>
                        <w:pPr>
                          <w:spacing w:before="0" w:after="160" w:line="259" w:lineRule="auto"/>
                          <w:ind w:left="0" w:right="0" w:firstLine="0"/>
                          <w:jc w:val="left"/>
                        </w:pPr>
                        <w:r>
                          <w:rPr>
                            <w:rFonts w:cs="Cambria" w:hAnsi="Cambria" w:eastAsia="Cambria" w:ascii="Cambria"/>
                            <w:i w:val="1"/>
                          </w:rPr>
                          <w:t xml:space="preserve">dim</w:t>
                        </w:r>
                      </w:p>
                    </w:txbxContent>
                  </v:textbox>
                </v:rect>
                <v:rect id="Rectangle 4677" style="position:absolute;width:768;height:1793;left:52615;top:13555;" filled="f" stroked="f">
                  <v:textbox inset="0,0,0,0">
                    <w:txbxContent>
                      <w:p>
                        <w:pPr>
                          <w:spacing w:before="0" w:after="160" w:line="259" w:lineRule="auto"/>
                          <w:ind w:left="0" w:right="0" w:firstLine="0"/>
                          <w:jc w:val="left"/>
                        </w:pPr>
                        <w:r>
                          <w:rPr>
                            <w:rFonts w:cs="Cambria" w:hAnsi="Cambria" w:eastAsia="Cambria" w:ascii="Cambria"/>
                          </w:rPr>
                          <w:t xml:space="preserve">(</w:t>
                        </w:r>
                      </w:p>
                    </w:txbxContent>
                  </v:textbox>
                </v:rect>
                <v:rect id="Rectangle 4678" style="position:absolute;width:1348;height:1793;left:53193;top:13555;" filled="f" stroked="f">
                  <v:textbox inset="0,0,0,0">
                    <w:txbxContent>
                      <w:p>
                        <w:pPr>
                          <w:spacing w:before="0" w:after="160" w:line="259" w:lineRule="auto"/>
                          <w:ind w:left="0" w:right="0" w:firstLine="0"/>
                          <w:jc w:val="left"/>
                        </w:pPr>
                        <w:r>
                          <w:rPr>
                            <w:rFonts w:cs="Calibri" w:hAnsi="Calibri" w:eastAsia="Calibri" w:ascii="Calibri"/>
                            <w:i w:val="1"/>
                            <w:w w:val="128"/>
                          </w:rPr>
                          <w:t xml:space="preserve">h</w:t>
                        </w:r>
                      </w:p>
                    </w:txbxContent>
                  </v:textbox>
                </v:rect>
                <v:rect id="Rectangle 4679" style="position:absolute;width:715;height:1195;left:54206;top:13252;" filled="f" stroked="f">
                  <v:textbox inset="0,0,0,0">
                    <w:txbxContent>
                      <w:p>
                        <w:pPr>
                          <w:spacing w:before="0" w:after="160" w:line="259" w:lineRule="auto"/>
                          <w:ind w:left="0" w:right="0" w:firstLine="0"/>
                          <w:jc w:val="left"/>
                        </w:pPr>
                        <w:r>
                          <w:rPr>
                            <w:rFonts w:cs="Cambria" w:hAnsi="Cambria" w:eastAsia="Cambria" w:ascii="Cambria"/>
                            <w:sz w:val="16"/>
                          </w:rPr>
                          <w:t xml:space="preserve">1</w:t>
                        </w:r>
                      </w:p>
                    </w:txbxContent>
                  </v:textbox>
                </v:rect>
                <v:rect id="Rectangle 4680" style="position:absolute;width:805;height:1195;left:54206;top:14281;" filled="f" stroked="f">
                  <v:textbox inset="0,0,0,0">
                    <w:txbxContent>
                      <w:p>
                        <w:pPr>
                          <w:spacing w:before="0" w:after="160" w:line="259" w:lineRule="auto"/>
                          <w:ind w:left="0" w:right="0" w:firstLine="0"/>
                          <w:jc w:val="left"/>
                        </w:pPr>
                        <w:r>
                          <w:rPr>
                            <w:rFonts w:cs="Cambria" w:hAnsi="Cambria" w:eastAsia="Cambria" w:ascii="Cambria"/>
                            <w:i w:val="1"/>
                            <w:sz w:val="16"/>
                          </w:rPr>
                          <w:t xml:space="preserve">x</w:t>
                        </w:r>
                      </w:p>
                    </w:txbxContent>
                  </v:textbox>
                </v:rect>
                <v:rect id="Rectangle 4681" style="position:absolute;width:768;height:1793;left:54875;top:13555;" filled="f" stroked="f">
                  <v:textbox inset="0,0,0,0">
                    <w:txbxContent>
                      <w:p>
                        <w:pPr>
                          <w:spacing w:before="0" w:after="160" w:line="259" w:lineRule="auto"/>
                          <w:ind w:left="0" w:right="0" w:firstLine="0"/>
                          <w:jc w:val="left"/>
                        </w:pPr>
                        <w:r>
                          <w:rPr>
                            <w:rFonts w:cs="Cambria" w:hAnsi="Cambria" w:eastAsia="Cambria" w:ascii="Cambria"/>
                          </w:rPr>
                          <w:t xml:space="preserve">)</w:t>
                        </w:r>
                      </w:p>
                    </w:txbxContent>
                  </v:textbox>
                </v:rect>
                <v:rect id="Rectangle 4683" style="position:absolute;width:3431;height:1793;left:1440;top:15389;" filled="f" stroked="f">
                  <v:textbox inset="0,0,0,0">
                    <w:txbxContent>
                      <w:p>
                        <w:pPr>
                          <w:spacing w:before="0" w:after="160" w:line="259" w:lineRule="auto"/>
                          <w:ind w:left="0" w:right="0" w:firstLine="0"/>
                          <w:jc w:val="left"/>
                        </w:pPr>
                        <w:r>
                          <w:rPr>
                            <w:rFonts w:cs="Cambria" w:hAnsi="Cambria" w:eastAsia="Cambria" w:ascii="Cambria"/>
                            <w:i w:val="1"/>
                          </w:rPr>
                          <w:t xml:space="preserve">dim</w:t>
                        </w:r>
                      </w:p>
                    </w:txbxContent>
                  </v:textbox>
                </v:rect>
                <v:rect id="Rectangle 4684" style="position:absolute;width:768;height:1793;left:4020;top:15389;" filled="f" stroked="f">
                  <v:textbox inset="0,0,0,0">
                    <w:txbxContent>
                      <w:p>
                        <w:pPr>
                          <w:spacing w:before="0" w:after="160" w:line="259" w:lineRule="auto"/>
                          <w:ind w:left="0" w:right="0" w:firstLine="0"/>
                          <w:jc w:val="left"/>
                        </w:pPr>
                        <w:r>
                          <w:rPr>
                            <w:rFonts w:cs="Cambria" w:hAnsi="Cambria" w:eastAsia="Cambria" w:ascii="Cambria"/>
                          </w:rPr>
                          <w:t xml:space="preserve">(</w:t>
                        </w:r>
                      </w:p>
                    </w:txbxContent>
                  </v:textbox>
                </v:rect>
                <v:rect id="Rectangle 4685" style="position:absolute;width:1348;height:1793;left:4598;top:15389;" filled="f" stroked="f">
                  <v:textbox inset="0,0,0,0">
                    <w:txbxContent>
                      <w:p>
                        <w:pPr>
                          <w:spacing w:before="0" w:after="160" w:line="259" w:lineRule="auto"/>
                          <w:ind w:left="0" w:right="0" w:firstLine="0"/>
                          <w:jc w:val="left"/>
                        </w:pPr>
                        <w:r>
                          <w:rPr>
                            <w:rFonts w:cs="Calibri" w:hAnsi="Calibri" w:eastAsia="Calibri" w:ascii="Calibri"/>
                            <w:i w:val="1"/>
                            <w:w w:val="128"/>
                          </w:rPr>
                          <w:t xml:space="preserve">h</w:t>
                        </w:r>
                      </w:p>
                    </w:txbxContent>
                  </v:textbox>
                </v:rect>
                <v:rect id="Rectangle 4686" style="position:absolute;width:715;height:1195;left:5611;top:15087;" filled="f" stroked="f">
                  <v:textbox inset="0,0,0,0">
                    <w:txbxContent>
                      <w:p>
                        <w:pPr>
                          <w:spacing w:before="0" w:after="160" w:line="259" w:lineRule="auto"/>
                          <w:ind w:left="0" w:right="0" w:firstLine="0"/>
                          <w:jc w:val="left"/>
                        </w:pPr>
                        <w:r>
                          <w:rPr>
                            <w:rFonts w:cs="Cambria" w:hAnsi="Cambria" w:eastAsia="Cambria" w:ascii="Cambria"/>
                            <w:sz w:val="16"/>
                          </w:rPr>
                          <w:t xml:space="preserve">1</w:t>
                        </w:r>
                      </w:p>
                    </w:txbxContent>
                  </v:textbox>
                </v:rect>
                <v:rect id="Rectangle 4687" style="position:absolute;width:805;height:1195;left:5611;top:16116;" filled="f" stroked="f">
                  <v:textbox inset="0,0,0,0">
                    <w:txbxContent>
                      <w:p>
                        <w:pPr>
                          <w:spacing w:before="0" w:after="160" w:line="259" w:lineRule="auto"/>
                          <w:ind w:left="0" w:right="0" w:firstLine="0"/>
                          <w:jc w:val="left"/>
                        </w:pPr>
                        <w:r>
                          <w:rPr>
                            <w:rFonts w:cs="Cambria" w:hAnsi="Cambria" w:eastAsia="Cambria" w:ascii="Cambria"/>
                            <w:i w:val="1"/>
                            <w:sz w:val="16"/>
                          </w:rPr>
                          <w:t xml:space="preserve">x</w:t>
                        </w:r>
                      </w:p>
                    </w:txbxContent>
                  </v:textbox>
                </v:rect>
                <v:rect id="Rectangle 4688" style="position:absolute;width:768;height:1793;left:6280;top:15389;" filled="f" stroked="f">
                  <v:textbox inset="0,0,0,0">
                    <w:txbxContent>
                      <w:p>
                        <w:pPr>
                          <w:spacing w:before="0" w:after="160" w:line="259" w:lineRule="auto"/>
                          <w:ind w:left="0" w:right="0" w:firstLine="0"/>
                          <w:jc w:val="left"/>
                        </w:pPr>
                        <w:r>
                          <w:rPr>
                            <w:rFonts w:cs="Cambria" w:hAnsi="Cambria" w:eastAsia="Cambria" w:ascii="Cambria"/>
                          </w:rPr>
                          <w:t xml:space="preserve">)</w:t>
                        </w:r>
                      </w:p>
                    </w:txbxContent>
                  </v:textbox>
                </v:rect>
                <v:rect id="Rectangle 4690" style="position:absolute;width:3431;height:1793;left:50969;top:15389;" filled="f" stroked="f">
                  <v:textbox inset="0,0,0,0">
                    <w:txbxContent>
                      <w:p>
                        <w:pPr>
                          <w:spacing w:before="0" w:after="160" w:line="259" w:lineRule="auto"/>
                          <w:ind w:left="0" w:right="0" w:firstLine="0"/>
                          <w:jc w:val="left"/>
                        </w:pPr>
                        <w:r>
                          <w:rPr>
                            <w:rFonts w:cs="Cambria" w:hAnsi="Cambria" w:eastAsia="Cambria" w:ascii="Cambria"/>
                            <w:i w:val="1"/>
                          </w:rPr>
                          <w:t xml:space="preserve">dim</w:t>
                        </w:r>
                      </w:p>
                    </w:txbxContent>
                  </v:textbox>
                </v:rect>
                <v:rect id="Rectangle 4691" style="position:absolute;width:768;height:1793;left:53549;top:15389;" filled="f" stroked="f">
                  <v:textbox inset="0,0,0,0">
                    <w:txbxContent>
                      <w:p>
                        <w:pPr>
                          <w:spacing w:before="0" w:after="160" w:line="259" w:lineRule="auto"/>
                          <w:ind w:left="0" w:right="0" w:firstLine="0"/>
                          <w:jc w:val="left"/>
                        </w:pPr>
                        <w:r>
                          <w:rPr>
                            <w:rFonts w:cs="Cambria" w:hAnsi="Cambria" w:eastAsia="Cambria" w:ascii="Cambria"/>
                          </w:rPr>
                          <w:t xml:space="preserve">(</w:t>
                        </w:r>
                      </w:p>
                    </w:txbxContent>
                  </v:textbox>
                </v:rect>
                <v:rect id="Rectangle 4692" style="position:absolute;width:1348;height:1793;left:54127;top:15389;" filled="f" stroked="f">
                  <v:textbox inset="0,0,0,0">
                    <w:txbxContent>
                      <w:p>
                        <w:pPr>
                          <w:spacing w:before="0" w:after="160" w:line="259" w:lineRule="auto"/>
                          <w:ind w:left="0" w:right="0" w:firstLine="0"/>
                          <w:jc w:val="left"/>
                        </w:pPr>
                        <w:r>
                          <w:rPr>
                            <w:rFonts w:cs="Calibri" w:hAnsi="Calibri" w:eastAsia="Calibri" w:ascii="Calibri"/>
                            <w:i w:val="1"/>
                            <w:w w:val="128"/>
                          </w:rPr>
                          <w:t xml:space="preserve">h</w:t>
                        </w:r>
                      </w:p>
                    </w:txbxContent>
                  </v:textbox>
                </v:rect>
                <v:rect id="Rectangle 4693" style="position:absolute;width:715;height:1195;left:55141;top:15087;" filled="f" stroked="f">
                  <v:textbox inset="0,0,0,0">
                    <w:txbxContent>
                      <w:p>
                        <w:pPr>
                          <w:spacing w:before="0" w:after="160" w:line="259" w:lineRule="auto"/>
                          <w:ind w:left="0" w:right="0" w:firstLine="0"/>
                          <w:jc w:val="left"/>
                        </w:pPr>
                        <w:r>
                          <w:rPr>
                            <w:rFonts w:cs="Cambria" w:hAnsi="Cambria" w:eastAsia="Cambria" w:ascii="Cambria"/>
                            <w:sz w:val="16"/>
                          </w:rPr>
                          <w:t xml:space="preserve">1</w:t>
                        </w:r>
                      </w:p>
                    </w:txbxContent>
                  </v:textbox>
                </v:rect>
                <v:rect id="Rectangle 4694" style="position:absolute;width:805;height:1195;left:55141;top:16116;" filled="f" stroked="f">
                  <v:textbox inset="0,0,0,0">
                    <w:txbxContent>
                      <w:p>
                        <w:pPr>
                          <w:spacing w:before="0" w:after="160" w:line="259" w:lineRule="auto"/>
                          <w:ind w:left="0" w:right="0" w:firstLine="0"/>
                          <w:jc w:val="left"/>
                        </w:pPr>
                        <w:r>
                          <w:rPr>
                            <w:rFonts w:cs="Cambria" w:hAnsi="Cambria" w:eastAsia="Cambria" w:ascii="Cambria"/>
                            <w:i w:val="1"/>
                            <w:sz w:val="16"/>
                          </w:rPr>
                          <w:t xml:space="preserve">x</w:t>
                        </w:r>
                      </w:p>
                    </w:txbxContent>
                  </v:textbox>
                </v:rect>
                <v:rect id="Rectangle 4695" style="position:absolute;width:768;height:1793;left:55810;top:15389;" filled="f" stroked="f">
                  <v:textbox inset="0,0,0,0">
                    <w:txbxContent>
                      <w:p>
                        <w:pPr>
                          <w:spacing w:before="0" w:after="160" w:line="259" w:lineRule="auto"/>
                          <w:ind w:left="0" w:right="0" w:firstLine="0"/>
                          <w:jc w:val="left"/>
                        </w:pPr>
                        <w:r>
                          <w:rPr>
                            <w:rFonts w:cs="Cambria" w:hAnsi="Cambria" w:eastAsia="Cambria" w:ascii="Cambria"/>
                          </w:rPr>
                          <w:t xml:space="preserve">)</w:t>
                        </w:r>
                      </w:p>
                    </w:txbxContent>
                  </v:textbox>
                </v:rect>
                <v:rect id="Rectangle 4696" style="position:absolute;width:1570;height:1906;left:56815;top:15304;" filled="f" stroked="f">
                  <v:textbox inset="0,0,0,0">
                    <w:txbxContent>
                      <w:p>
                        <w:pPr>
                          <w:spacing w:before="0" w:after="160" w:line="259" w:lineRule="auto"/>
                          <w:ind w:left="0" w:right="0" w:firstLine="0"/>
                          <w:jc w:val="left"/>
                        </w:pPr>
                        <w:r>
                          <w:rPr>
                            <w:rFonts w:cs="Cambria" w:hAnsi="Cambria" w:eastAsia="Cambria" w:ascii="Cambria"/>
                          </w:rPr>
                          <w:t xml:space="preserve">≥</w:t>
                        </w:r>
                      </w:p>
                    </w:txbxContent>
                  </v:textbox>
                </v:rect>
                <v:rect id="Rectangle 4700" style="position:absolute;width:3431;height:1793;left:8765;top:19059;" filled="f" stroked="f">
                  <v:textbox inset="0,0,0,0">
                    <w:txbxContent>
                      <w:p>
                        <w:pPr>
                          <w:spacing w:before="0" w:after="160" w:line="259" w:lineRule="auto"/>
                          <w:ind w:left="0" w:right="0" w:firstLine="0"/>
                          <w:jc w:val="left"/>
                        </w:pPr>
                        <w:r>
                          <w:rPr>
                            <w:rFonts w:cs="Cambria" w:hAnsi="Cambria" w:eastAsia="Cambria" w:ascii="Cambria"/>
                            <w:i w:val="1"/>
                          </w:rPr>
                          <w:t xml:space="preserve">dim</w:t>
                        </w:r>
                      </w:p>
                    </w:txbxContent>
                  </v:textbox>
                </v:rect>
                <v:rect id="Rectangle 4701" style="position:absolute;width:768;height:1793;left:11345;top:19059;" filled="f" stroked="f">
                  <v:textbox inset="0,0,0,0">
                    <w:txbxContent>
                      <w:p>
                        <w:pPr>
                          <w:spacing w:before="0" w:after="160" w:line="259" w:lineRule="auto"/>
                          <w:ind w:left="0" w:right="0" w:firstLine="0"/>
                          <w:jc w:val="left"/>
                        </w:pPr>
                        <w:r>
                          <w:rPr>
                            <w:rFonts w:cs="Cambria" w:hAnsi="Cambria" w:eastAsia="Cambria" w:ascii="Cambria"/>
                          </w:rPr>
                          <w:t xml:space="preserve">(</w:t>
                        </w:r>
                      </w:p>
                    </w:txbxContent>
                  </v:textbox>
                </v:rect>
                <v:rect id="Rectangle 4702" style="position:absolute;width:1348;height:1793;left:11923;top:19059;" filled="f" stroked="f">
                  <v:textbox inset="0,0,0,0">
                    <w:txbxContent>
                      <w:p>
                        <w:pPr>
                          <w:spacing w:before="0" w:after="160" w:line="259" w:lineRule="auto"/>
                          <w:ind w:left="0" w:right="0" w:firstLine="0"/>
                          <w:jc w:val="left"/>
                        </w:pPr>
                        <w:r>
                          <w:rPr>
                            <w:rFonts w:cs="Calibri" w:hAnsi="Calibri" w:eastAsia="Calibri" w:ascii="Calibri"/>
                            <w:i w:val="1"/>
                            <w:w w:val="128"/>
                          </w:rPr>
                          <w:t xml:space="preserve">h</w:t>
                        </w:r>
                      </w:p>
                    </w:txbxContent>
                  </v:textbox>
                </v:rect>
                <v:rect id="Rectangle 4703" style="position:absolute;width:715;height:1195;left:12937;top:18756;" filled="f" stroked="f">
                  <v:textbox inset="0,0,0,0">
                    <w:txbxContent>
                      <w:p>
                        <w:pPr>
                          <w:spacing w:before="0" w:after="160" w:line="259" w:lineRule="auto"/>
                          <w:ind w:left="0" w:right="0" w:firstLine="0"/>
                          <w:jc w:val="left"/>
                        </w:pPr>
                        <w:r>
                          <w:rPr>
                            <w:rFonts w:cs="Cambria" w:hAnsi="Cambria" w:eastAsia="Cambria" w:ascii="Cambria"/>
                            <w:sz w:val="16"/>
                          </w:rPr>
                          <w:t xml:space="preserve">1</w:t>
                        </w:r>
                      </w:p>
                    </w:txbxContent>
                  </v:textbox>
                </v:rect>
                <v:rect id="Rectangle 4704" style="position:absolute;width:805;height:1195;left:12937;top:19785;" filled="f" stroked="f">
                  <v:textbox inset="0,0,0,0">
                    <w:txbxContent>
                      <w:p>
                        <w:pPr>
                          <w:spacing w:before="0" w:after="160" w:line="259" w:lineRule="auto"/>
                          <w:ind w:left="0" w:right="0" w:firstLine="0"/>
                          <w:jc w:val="left"/>
                        </w:pPr>
                        <w:r>
                          <w:rPr>
                            <w:rFonts w:cs="Cambria" w:hAnsi="Cambria" w:eastAsia="Cambria" w:ascii="Cambria"/>
                            <w:i w:val="1"/>
                            <w:sz w:val="16"/>
                          </w:rPr>
                          <w:t xml:space="preserve">x</w:t>
                        </w:r>
                      </w:p>
                    </w:txbxContent>
                  </v:textbox>
                </v:rect>
                <v:rect id="Rectangle 4705" style="position:absolute;width:768;height:1793;left:13605;top:19059;" filled="f" stroked="f">
                  <v:textbox inset="0,0,0,0">
                    <w:txbxContent>
                      <w:p>
                        <w:pPr>
                          <w:spacing w:before="0" w:after="160" w:line="259" w:lineRule="auto"/>
                          <w:ind w:left="0" w:right="0" w:firstLine="0"/>
                          <w:jc w:val="left"/>
                        </w:pPr>
                        <w:r>
                          <w:rPr>
                            <w:rFonts w:cs="Cambria" w:hAnsi="Cambria" w:eastAsia="Cambria" w:ascii="Cambria"/>
                          </w:rPr>
                          <w:t xml:space="preserve">)</w:t>
                        </w:r>
                      </w:p>
                    </w:txbxContent>
                  </v:textbox>
                </v:rect>
                <v:rect id="Rectangle 4707" style="position:absolute;width:3431;height:1793;left:42915;top:19059;" filled="f" stroked="f">
                  <v:textbox inset="0,0,0,0">
                    <w:txbxContent>
                      <w:p>
                        <w:pPr>
                          <w:spacing w:before="0" w:after="160" w:line="259" w:lineRule="auto"/>
                          <w:ind w:left="0" w:right="0" w:firstLine="0"/>
                          <w:jc w:val="left"/>
                        </w:pPr>
                        <w:r>
                          <w:rPr>
                            <w:rFonts w:cs="Cambria" w:hAnsi="Cambria" w:eastAsia="Cambria" w:ascii="Cambria"/>
                            <w:i w:val="1"/>
                          </w:rPr>
                          <w:t xml:space="preserve">dim</w:t>
                        </w:r>
                      </w:p>
                    </w:txbxContent>
                  </v:textbox>
                </v:rect>
                <v:rect id="Rectangle 4708" style="position:absolute;width:768;height:1793;left:45495;top:19059;" filled="f" stroked="f">
                  <v:textbox inset="0,0,0,0">
                    <w:txbxContent>
                      <w:p>
                        <w:pPr>
                          <w:spacing w:before="0" w:after="160" w:line="259" w:lineRule="auto"/>
                          <w:ind w:left="0" w:right="0" w:firstLine="0"/>
                          <w:jc w:val="left"/>
                        </w:pPr>
                        <w:r>
                          <w:rPr>
                            <w:rFonts w:cs="Cambria" w:hAnsi="Cambria" w:eastAsia="Cambria" w:ascii="Cambria"/>
                          </w:rPr>
                          <w:t xml:space="preserve">(</w:t>
                        </w:r>
                      </w:p>
                    </w:txbxContent>
                  </v:textbox>
                </v:rect>
                <v:rect id="Rectangle 4709" style="position:absolute;width:1348;height:1793;left:46073;top:19059;" filled="f" stroked="f">
                  <v:textbox inset="0,0,0,0">
                    <w:txbxContent>
                      <w:p>
                        <w:pPr>
                          <w:spacing w:before="0" w:after="160" w:line="259" w:lineRule="auto"/>
                          <w:ind w:left="0" w:right="0" w:firstLine="0"/>
                          <w:jc w:val="left"/>
                        </w:pPr>
                        <w:r>
                          <w:rPr>
                            <w:rFonts w:cs="Calibri" w:hAnsi="Calibri" w:eastAsia="Calibri" w:ascii="Calibri"/>
                            <w:i w:val="1"/>
                            <w:w w:val="128"/>
                          </w:rPr>
                          <w:t xml:space="preserve">h</w:t>
                        </w:r>
                      </w:p>
                    </w:txbxContent>
                  </v:textbox>
                </v:rect>
                <v:rect id="Rectangle 4710" style="position:absolute;width:715;height:1195;left:47086;top:18756;" filled="f" stroked="f">
                  <v:textbox inset="0,0,0,0">
                    <w:txbxContent>
                      <w:p>
                        <w:pPr>
                          <w:spacing w:before="0" w:after="160" w:line="259" w:lineRule="auto"/>
                          <w:ind w:left="0" w:right="0" w:firstLine="0"/>
                          <w:jc w:val="left"/>
                        </w:pPr>
                        <w:r>
                          <w:rPr>
                            <w:rFonts w:cs="Cambria" w:hAnsi="Cambria" w:eastAsia="Cambria" w:ascii="Cambria"/>
                            <w:sz w:val="16"/>
                          </w:rPr>
                          <w:t xml:space="preserve">1</w:t>
                        </w:r>
                      </w:p>
                    </w:txbxContent>
                  </v:textbox>
                </v:rect>
                <v:rect id="Rectangle 4711" style="position:absolute;width:805;height:1195;left:47086;top:19785;" filled="f" stroked="f">
                  <v:textbox inset="0,0,0,0">
                    <w:txbxContent>
                      <w:p>
                        <w:pPr>
                          <w:spacing w:before="0" w:after="160" w:line="259" w:lineRule="auto"/>
                          <w:ind w:left="0" w:right="0" w:firstLine="0"/>
                          <w:jc w:val="left"/>
                        </w:pPr>
                        <w:r>
                          <w:rPr>
                            <w:rFonts w:cs="Cambria" w:hAnsi="Cambria" w:eastAsia="Cambria" w:ascii="Cambria"/>
                            <w:i w:val="1"/>
                            <w:sz w:val="16"/>
                          </w:rPr>
                          <w:t xml:space="preserve">x</w:t>
                        </w:r>
                      </w:p>
                    </w:txbxContent>
                  </v:textbox>
                </v:rect>
                <v:rect id="Rectangle 4712" style="position:absolute;width:768;height:1793;left:47755;top:19059;" filled="f" stroked="f">
                  <v:textbox inset="0,0,0,0">
                    <w:txbxContent>
                      <w:p>
                        <w:pPr>
                          <w:spacing w:before="0" w:after="160" w:line="259" w:lineRule="auto"/>
                          <w:ind w:left="0" w:right="0" w:firstLine="0"/>
                          <w:jc w:val="left"/>
                        </w:pPr>
                        <w:r>
                          <w:rPr>
                            <w:rFonts w:cs="Cambria" w:hAnsi="Cambria" w:eastAsia="Cambria" w:ascii="Cambria"/>
                          </w:rPr>
                          <w:t xml:space="preserve">)</w:t>
                        </w:r>
                      </w:p>
                    </w:txbxContent>
                  </v:textbox>
                </v:rect>
                <v:rect id="Rectangle 4713" style="position:absolute;width:1570;height:1906;left:48877;top:18974;" filled="f" stroked="f">
                  <v:textbox inset="0,0,0,0">
                    <w:txbxContent>
                      <w:p>
                        <w:pPr>
                          <w:spacing w:before="0" w:after="160" w:line="259" w:lineRule="auto"/>
                          <w:ind w:left="0" w:right="0" w:firstLine="0"/>
                          <w:jc w:val="left"/>
                        </w:pPr>
                        <w:r>
                          <w:rPr>
                            <w:rFonts w:cs="Cambria" w:hAnsi="Cambria" w:eastAsia="Cambria" w:ascii="Cambria"/>
                          </w:rPr>
                          <w:t xml:space="preserve">≥</w:t>
                        </w:r>
                      </w:p>
                    </w:txbxContent>
                  </v:textbox>
                </v:rect>
                <v:rect id="Rectangle 4714" style="position:absolute;width:3954;height:1793;left:50601;top:19059;" filled="f" stroked="f">
                  <v:textbox inset="0,0,0,0">
                    <w:txbxContent>
                      <w:p>
                        <w:pPr>
                          <w:spacing w:before="0" w:after="160" w:line="259" w:lineRule="auto"/>
                          <w:ind w:left="0" w:right="0" w:firstLine="0"/>
                          <w:jc w:val="left"/>
                        </w:pPr>
                        <w:r>
                          <w:rPr>
                            <w:rFonts w:cs="Cambria" w:hAnsi="Cambria" w:eastAsia="Cambria" w:ascii="Cambria"/>
                          </w:rPr>
                          <w:t xml:space="preserve">1024</w:t>
                        </w:r>
                      </w:p>
                    </w:txbxContent>
                  </v:textbox>
                </v:rect>
                <v:rect id="Rectangle 4722" style="position:absolute;width:3431;height:1793;left:37428;top:24562;" filled="f" stroked="f">
                  <v:textbox inset="0,0,0,0">
                    <w:txbxContent>
                      <w:p>
                        <w:pPr>
                          <w:spacing w:before="0" w:after="160" w:line="259" w:lineRule="auto"/>
                          <w:ind w:left="0" w:right="0" w:firstLine="0"/>
                          <w:jc w:val="left"/>
                        </w:pPr>
                        <w:r>
                          <w:rPr>
                            <w:rFonts w:cs="Cambria" w:hAnsi="Cambria" w:eastAsia="Cambria" w:ascii="Cambria"/>
                            <w:i w:val="1"/>
                          </w:rPr>
                          <w:t xml:space="preserve">dim</w:t>
                        </w:r>
                      </w:p>
                    </w:txbxContent>
                  </v:textbox>
                </v:rect>
                <v:rect id="Rectangle 4723" style="position:absolute;width:768;height:1793;left:40008;top:24562;" filled="f" stroked="f">
                  <v:textbox inset="0,0,0,0">
                    <w:txbxContent>
                      <w:p>
                        <w:pPr>
                          <w:spacing w:before="0" w:after="160" w:line="259" w:lineRule="auto"/>
                          <w:ind w:left="0" w:right="0" w:firstLine="0"/>
                          <w:jc w:val="left"/>
                        </w:pPr>
                        <w:r>
                          <w:rPr>
                            <w:rFonts w:cs="Cambria" w:hAnsi="Cambria" w:eastAsia="Cambria" w:ascii="Cambria"/>
                          </w:rPr>
                          <w:t xml:space="preserve">(</w:t>
                        </w:r>
                      </w:p>
                    </w:txbxContent>
                  </v:textbox>
                </v:rect>
                <v:rect id="Rectangle 4724" style="position:absolute;width:1348;height:1793;left:40586;top:24562;" filled="f" stroked="f">
                  <v:textbox inset="0,0,0,0">
                    <w:txbxContent>
                      <w:p>
                        <w:pPr>
                          <w:spacing w:before="0" w:after="160" w:line="259" w:lineRule="auto"/>
                          <w:ind w:left="0" w:right="0" w:firstLine="0"/>
                          <w:jc w:val="left"/>
                        </w:pPr>
                        <w:r>
                          <w:rPr>
                            <w:rFonts w:cs="Calibri" w:hAnsi="Calibri" w:eastAsia="Calibri" w:ascii="Calibri"/>
                            <w:i w:val="1"/>
                            <w:w w:val="128"/>
                          </w:rPr>
                          <w:t xml:space="preserve">h</w:t>
                        </w:r>
                      </w:p>
                    </w:txbxContent>
                  </v:textbox>
                </v:rect>
                <v:rect id="Rectangle 4725" style="position:absolute;width:715;height:1195;left:41600;top:24260;" filled="f" stroked="f">
                  <v:textbox inset="0,0,0,0">
                    <w:txbxContent>
                      <w:p>
                        <w:pPr>
                          <w:spacing w:before="0" w:after="160" w:line="259" w:lineRule="auto"/>
                          <w:ind w:left="0" w:right="0" w:firstLine="0"/>
                          <w:jc w:val="left"/>
                        </w:pPr>
                        <w:r>
                          <w:rPr>
                            <w:rFonts w:cs="Cambria" w:hAnsi="Cambria" w:eastAsia="Cambria" w:ascii="Cambria"/>
                            <w:sz w:val="16"/>
                          </w:rPr>
                          <w:t xml:space="preserve">1</w:t>
                        </w:r>
                      </w:p>
                    </w:txbxContent>
                  </v:textbox>
                </v:rect>
                <v:rect id="Rectangle 4726" style="position:absolute;width:805;height:1195;left:41600;top:25289;" filled="f" stroked="f">
                  <v:textbox inset="0,0,0,0">
                    <w:txbxContent>
                      <w:p>
                        <w:pPr>
                          <w:spacing w:before="0" w:after="160" w:line="259" w:lineRule="auto"/>
                          <w:ind w:left="0" w:right="0" w:firstLine="0"/>
                          <w:jc w:val="left"/>
                        </w:pPr>
                        <w:r>
                          <w:rPr>
                            <w:rFonts w:cs="Cambria" w:hAnsi="Cambria" w:eastAsia="Cambria" w:ascii="Cambria"/>
                            <w:i w:val="1"/>
                            <w:sz w:val="16"/>
                          </w:rPr>
                          <w:t xml:space="preserve">x</w:t>
                        </w:r>
                      </w:p>
                    </w:txbxContent>
                  </v:textbox>
                </v:rect>
                <v:rect id="Rectangle 4727" style="position:absolute;width:768;height:1793;left:42269;top:24562;" filled="f" stroked="f">
                  <v:textbox inset="0,0,0,0">
                    <w:txbxContent>
                      <w:p>
                        <w:pPr>
                          <w:spacing w:before="0" w:after="160" w:line="259" w:lineRule="auto"/>
                          <w:ind w:left="0" w:right="0" w:firstLine="0"/>
                          <w:jc w:val="left"/>
                        </w:pPr>
                        <w:r>
                          <w:rPr>
                            <w:rFonts w:cs="Cambria" w:hAnsi="Cambria" w:eastAsia="Cambria" w:ascii="Cambria"/>
                          </w:rPr>
                          <w:t xml:space="preserve">)</w:t>
                        </w:r>
                      </w:p>
                    </w:txbxContent>
                  </v:textbox>
                </v:rect>
                <v:rect id="Rectangle 4731" style="position:absolute;width:3431;height:1793;left:5267;top:28232;" filled="f" stroked="f">
                  <v:textbox inset="0,0,0,0">
                    <w:txbxContent>
                      <w:p>
                        <w:pPr>
                          <w:spacing w:before="0" w:after="160" w:line="259" w:lineRule="auto"/>
                          <w:ind w:left="0" w:right="0" w:firstLine="0"/>
                          <w:jc w:val="left"/>
                        </w:pPr>
                        <w:r>
                          <w:rPr>
                            <w:rFonts w:cs="Cambria" w:hAnsi="Cambria" w:eastAsia="Cambria" w:ascii="Cambria"/>
                            <w:i w:val="1"/>
                          </w:rPr>
                          <w:t xml:space="preserve">dim</w:t>
                        </w:r>
                      </w:p>
                    </w:txbxContent>
                  </v:textbox>
                </v:rect>
                <v:rect id="Rectangle 4732" style="position:absolute;width:768;height:1793;left:7847;top:28232;" filled="f" stroked="f">
                  <v:textbox inset="0,0,0,0">
                    <w:txbxContent>
                      <w:p>
                        <w:pPr>
                          <w:spacing w:before="0" w:after="160" w:line="259" w:lineRule="auto"/>
                          <w:ind w:left="0" w:right="0" w:firstLine="0"/>
                          <w:jc w:val="left"/>
                        </w:pPr>
                        <w:r>
                          <w:rPr>
                            <w:rFonts w:cs="Cambria" w:hAnsi="Cambria" w:eastAsia="Cambria" w:ascii="Cambria"/>
                          </w:rPr>
                          <w:t xml:space="preserve">(</w:t>
                        </w:r>
                      </w:p>
                    </w:txbxContent>
                  </v:textbox>
                </v:rect>
                <v:rect id="Rectangle 4733" style="position:absolute;width:1348;height:1793;left:8425;top:28232;" filled="f" stroked="f">
                  <v:textbox inset="0,0,0,0">
                    <w:txbxContent>
                      <w:p>
                        <w:pPr>
                          <w:spacing w:before="0" w:after="160" w:line="259" w:lineRule="auto"/>
                          <w:ind w:left="0" w:right="0" w:firstLine="0"/>
                          <w:jc w:val="left"/>
                        </w:pPr>
                        <w:r>
                          <w:rPr>
                            <w:rFonts w:cs="Calibri" w:hAnsi="Calibri" w:eastAsia="Calibri" w:ascii="Calibri"/>
                            <w:i w:val="1"/>
                            <w:w w:val="128"/>
                          </w:rPr>
                          <w:t xml:space="preserve">h</w:t>
                        </w:r>
                      </w:p>
                    </w:txbxContent>
                  </v:textbox>
                </v:rect>
                <v:rect id="Rectangle 4734" style="position:absolute;width:715;height:1195;left:9439;top:27929;" filled="f" stroked="f">
                  <v:textbox inset="0,0,0,0">
                    <w:txbxContent>
                      <w:p>
                        <w:pPr>
                          <w:spacing w:before="0" w:after="160" w:line="259" w:lineRule="auto"/>
                          <w:ind w:left="0" w:right="0" w:firstLine="0"/>
                          <w:jc w:val="left"/>
                        </w:pPr>
                        <w:r>
                          <w:rPr>
                            <w:rFonts w:cs="Cambria" w:hAnsi="Cambria" w:eastAsia="Cambria" w:ascii="Cambria"/>
                            <w:sz w:val="16"/>
                          </w:rPr>
                          <w:t xml:space="preserve">1</w:t>
                        </w:r>
                      </w:p>
                    </w:txbxContent>
                  </v:textbox>
                </v:rect>
                <v:rect id="Rectangle 4735" style="position:absolute;width:805;height:1195;left:9439;top:28958;" filled="f" stroked="f">
                  <v:textbox inset="0,0,0,0">
                    <w:txbxContent>
                      <w:p>
                        <w:pPr>
                          <w:spacing w:before="0" w:after="160" w:line="259" w:lineRule="auto"/>
                          <w:ind w:left="0" w:right="0" w:firstLine="0"/>
                          <w:jc w:val="left"/>
                        </w:pPr>
                        <w:r>
                          <w:rPr>
                            <w:rFonts w:cs="Cambria" w:hAnsi="Cambria" w:eastAsia="Cambria" w:ascii="Cambria"/>
                            <w:i w:val="1"/>
                            <w:sz w:val="16"/>
                          </w:rPr>
                          <w:t xml:space="preserve">x</w:t>
                        </w:r>
                      </w:p>
                    </w:txbxContent>
                  </v:textbox>
                </v:rect>
                <v:rect id="Rectangle 4736" style="position:absolute;width:768;height:1793;left:10108;top:28232;" filled="f" stroked="f">
                  <v:textbox inset="0,0,0,0">
                    <w:txbxContent>
                      <w:p>
                        <w:pPr>
                          <w:spacing w:before="0" w:after="160" w:line="259" w:lineRule="auto"/>
                          <w:ind w:left="0" w:right="0" w:firstLine="0"/>
                          <w:jc w:val="left"/>
                        </w:pPr>
                        <w:r>
                          <w:rPr>
                            <w:rFonts w:cs="Cambria" w:hAnsi="Cambria" w:eastAsia="Cambria" w:ascii="Cambria"/>
                          </w:rPr>
                          <w:t xml:space="preserve">)</w:t>
                        </w:r>
                      </w:p>
                    </w:txbxContent>
                  </v:textbox>
                </v:rect>
                <v:rect id="Rectangle 4741" style="position:absolute;width:3431;height:1793;left:50773;top:28232;" filled="f" stroked="f">
                  <v:textbox inset="0,0,0,0">
                    <w:txbxContent>
                      <w:p>
                        <w:pPr>
                          <w:spacing w:before="0" w:after="160" w:line="259" w:lineRule="auto"/>
                          <w:ind w:left="0" w:right="0" w:firstLine="0"/>
                          <w:jc w:val="left"/>
                        </w:pPr>
                        <w:r>
                          <w:rPr>
                            <w:rFonts w:cs="Cambria" w:hAnsi="Cambria" w:eastAsia="Cambria" w:ascii="Cambria"/>
                            <w:i w:val="1"/>
                          </w:rPr>
                          <w:t xml:space="preserve">dim</w:t>
                        </w:r>
                      </w:p>
                    </w:txbxContent>
                  </v:textbox>
                </v:rect>
                <v:rect id="Rectangle 4742" style="position:absolute;width:768;height:1793;left:53353;top:28232;" filled="f" stroked="f">
                  <v:textbox inset="0,0,0,0">
                    <w:txbxContent>
                      <w:p>
                        <w:pPr>
                          <w:spacing w:before="0" w:after="160" w:line="259" w:lineRule="auto"/>
                          <w:ind w:left="0" w:right="0" w:firstLine="0"/>
                          <w:jc w:val="left"/>
                        </w:pPr>
                        <w:r>
                          <w:rPr>
                            <w:rFonts w:cs="Cambria" w:hAnsi="Cambria" w:eastAsia="Cambria" w:ascii="Cambria"/>
                          </w:rPr>
                          <w:t xml:space="preserve">(</w:t>
                        </w:r>
                      </w:p>
                    </w:txbxContent>
                  </v:textbox>
                </v:rect>
                <v:rect id="Rectangle 4743" style="position:absolute;width:1348;height:1793;left:53931;top:28232;" filled="f" stroked="f">
                  <v:textbox inset="0,0,0,0">
                    <w:txbxContent>
                      <w:p>
                        <w:pPr>
                          <w:spacing w:before="0" w:after="160" w:line="259" w:lineRule="auto"/>
                          <w:ind w:left="0" w:right="0" w:firstLine="0"/>
                          <w:jc w:val="left"/>
                        </w:pPr>
                        <w:r>
                          <w:rPr>
                            <w:rFonts w:cs="Calibri" w:hAnsi="Calibri" w:eastAsia="Calibri" w:ascii="Calibri"/>
                            <w:i w:val="1"/>
                            <w:w w:val="128"/>
                          </w:rPr>
                          <w:t xml:space="preserve">h</w:t>
                        </w:r>
                      </w:p>
                    </w:txbxContent>
                  </v:textbox>
                </v:rect>
                <v:rect id="Rectangle 4744" style="position:absolute;width:715;height:1195;left:54945;top:27929;" filled="f" stroked="f">
                  <v:textbox inset="0,0,0,0">
                    <w:txbxContent>
                      <w:p>
                        <w:pPr>
                          <w:spacing w:before="0" w:after="160" w:line="259" w:lineRule="auto"/>
                          <w:ind w:left="0" w:right="0" w:firstLine="0"/>
                          <w:jc w:val="left"/>
                        </w:pPr>
                        <w:r>
                          <w:rPr>
                            <w:rFonts w:cs="Cambria" w:hAnsi="Cambria" w:eastAsia="Cambria" w:ascii="Cambria"/>
                            <w:sz w:val="16"/>
                          </w:rPr>
                          <w:t xml:space="preserve">1</w:t>
                        </w:r>
                      </w:p>
                    </w:txbxContent>
                  </v:textbox>
                </v:rect>
                <v:rect id="Rectangle 4745" style="position:absolute;width:805;height:1195;left:54945;top:28958;" filled="f" stroked="f">
                  <v:textbox inset="0,0,0,0">
                    <w:txbxContent>
                      <w:p>
                        <w:pPr>
                          <w:spacing w:before="0" w:after="160" w:line="259" w:lineRule="auto"/>
                          <w:ind w:left="0" w:right="0" w:firstLine="0"/>
                          <w:jc w:val="left"/>
                        </w:pPr>
                        <w:r>
                          <w:rPr>
                            <w:rFonts w:cs="Cambria" w:hAnsi="Cambria" w:eastAsia="Cambria" w:ascii="Cambria"/>
                            <w:i w:val="1"/>
                            <w:sz w:val="16"/>
                          </w:rPr>
                          <w:t xml:space="preserve">x</w:t>
                        </w:r>
                      </w:p>
                    </w:txbxContent>
                  </v:textbox>
                </v:rect>
                <v:rect id="Rectangle 4746" style="position:absolute;width:768;height:1793;left:55614;top:28232;" filled="f" stroked="f">
                  <v:textbox inset="0,0,0,0">
                    <w:txbxContent>
                      <w:p>
                        <w:pPr>
                          <w:spacing w:before="0" w:after="160" w:line="259" w:lineRule="auto"/>
                          <w:ind w:left="0" w:right="0" w:firstLine="0"/>
                          <w:jc w:val="left"/>
                        </w:pPr>
                        <w:r>
                          <w:rPr>
                            <w:rFonts w:cs="Cambria" w:hAnsi="Cambria" w:eastAsia="Cambria" w:ascii="Cambria"/>
                          </w:rPr>
                          <w:t xml:space="preserve">)</w:t>
                        </w:r>
                      </w:p>
                    </w:txbxContent>
                  </v:textbox>
                </v:rect>
              </v:group>
            </w:pict>
          </mc:Fallback>
        </mc:AlternateContent>
      </w:r>
      <w:r>
        <w:t xml:space="preserve">GGNN had high model complexity (with 13 weight matrices/vectors to train), GGNN might occur overfitting in those cases. For GAT, its accuracy was more sensitive to the dimension of each head </w:t>
      </w:r>
      <w:proofErr w:type="spellStart"/>
      <w:r>
        <w:rPr>
          <w:rFonts w:ascii="Cambria" w:eastAsia="Cambria" w:hAnsi="Cambria" w:cs="Cambria"/>
          <w:i/>
        </w:rPr>
        <w:t>d</w:t>
      </w:r>
      <w:r>
        <w:rPr>
          <w:rFonts w:ascii="Cambria" w:eastAsia="Cambria" w:hAnsi="Cambria" w:cs="Cambria"/>
          <w:i/>
          <w:vertAlign w:val="subscript"/>
        </w:rPr>
        <w:t>head</w:t>
      </w:r>
      <w:proofErr w:type="spellEnd"/>
      <w:r>
        <w:rPr>
          <w:rFonts w:ascii="Cambria" w:eastAsia="Cambria" w:hAnsi="Cambria" w:cs="Cambria"/>
          <w:i/>
          <w:vertAlign w:val="subscript"/>
        </w:rPr>
        <w:t xml:space="preserve"> </w:t>
      </w:r>
      <w:r>
        <w:t xml:space="preserve">than the number of heads. For </w:t>
      </w:r>
      <w:proofErr w:type="spellStart"/>
      <w:r>
        <w:t>GaAN</w:t>
      </w:r>
      <w:proofErr w:type="spellEnd"/>
      <w:r>
        <w:t>, only showed obvious imp</w:t>
      </w:r>
      <w:r>
        <w:t>acts on accuracy. The experimental results indicated that the accuracy of the GNNs was often low when (for GCN/GGNN/</w:t>
      </w:r>
      <w:proofErr w:type="spellStart"/>
      <w:r>
        <w:t>GaAN</w:t>
      </w:r>
      <w:proofErr w:type="spellEnd"/>
      <w:r>
        <w:t xml:space="preserve">) or </w:t>
      </w:r>
      <w:proofErr w:type="spellStart"/>
      <w:r>
        <w:rPr>
          <w:rFonts w:ascii="Cambria" w:eastAsia="Cambria" w:hAnsi="Cambria" w:cs="Cambria"/>
          <w:i/>
        </w:rPr>
        <w:t>d</w:t>
      </w:r>
      <w:r>
        <w:rPr>
          <w:rFonts w:ascii="Cambria" w:eastAsia="Cambria" w:hAnsi="Cambria" w:cs="Cambria"/>
          <w:i/>
          <w:vertAlign w:val="subscript"/>
        </w:rPr>
        <w:t>head</w:t>
      </w:r>
      <w:proofErr w:type="spellEnd"/>
      <w:r>
        <w:rPr>
          <w:rFonts w:ascii="Cambria" w:eastAsia="Cambria" w:hAnsi="Cambria" w:cs="Cambria"/>
          <w:i/>
          <w:vertAlign w:val="subscript"/>
        </w:rPr>
        <w:t xml:space="preserve"> </w:t>
      </w:r>
      <w:r>
        <w:t xml:space="preserve">(for GAT) was too low. As or </w:t>
      </w:r>
      <w:proofErr w:type="spellStart"/>
      <w:r>
        <w:rPr>
          <w:rFonts w:ascii="Cambria" w:eastAsia="Cambria" w:hAnsi="Cambria" w:cs="Cambria"/>
          <w:i/>
        </w:rPr>
        <w:t>d</w:t>
      </w:r>
      <w:r>
        <w:rPr>
          <w:rFonts w:ascii="Cambria" w:eastAsia="Cambria" w:hAnsi="Cambria" w:cs="Cambria"/>
          <w:i/>
          <w:vertAlign w:val="subscript"/>
        </w:rPr>
        <w:t>head</w:t>
      </w:r>
      <w:proofErr w:type="spellEnd"/>
      <w:r>
        <w:rPr>
          <w:rFonts w:ascii="Cambria" w:eastAsia="Cambria" w:hAnsi="Cambria" w:cs="Cambria"/>
          <w:i/>
          <w:vertAlign w:val="subscript"/>
        </w:rPr>
        <w:t xml:space="preserve"> </w:t>
      </w:r>
      <w:r>
        <w:t>increased to a certain threshold, the GNNs gained sufficient learning ability to achieve s</w:t>
      </w:r>
      <w:r>
        <w:t>table accuracy.</w:t>
      </w:r>
      <w:r>
        <w:br w:type="page"/>
      </w:r>
    </w:p>
    <w:p w14:paraId="0EEAC70E" w14:textId="77777777" w:rsidR="00C71AC6" w:rsidRDefault="004A1FAF">
      <w:pPr>
        <w:spacing w:after="0" w:line="259" w:lineRule="auto"/>
        <w:ind w:left="-6" w:right="-8" w:firstLine="0"/>
        <w:jc w:val="left"/>
      </w:pPr>
      <w:r>
        <w:rPr>
          <w:noProof/>
        </w:rPr>
        <w:lastRenderedPageBreak/>
        <w:drawing>
          <wp:inline distT="0" distB="0" distL="0" distR="0" wp14:anchorId="5329513C" wp14:editId="731E526B">
            <wp:extent cx="5952745" cy="7860793"/>
            <wp:effectExtent l="0" t="0" r="0" b="0"/>
            <wp:docPr id="54806" name="Picture 54806"/>
            <wp:cNvGraphicFramePr/>
            <a:graphic xmlns:a="http://schemas.openxmlformats.org/drawingml/2006/main">
              <a:graphicData uri="http://schemas.openxmlformats.org/drawingml/2006/picture">
                <pic:pic xmlns:pic="http://schemas.openxmlformats.org/drawingml/2006/picture">
                  <pic:nvPicPr>
                    <pic:cNvPr id="54806" name="Picture 54806"/>
                    <pic:cNvPicPr/>
                  </pic:nvPicPr>
                  <pic:blipFill>
                    <a:blip r:embed="rId11"/>
                    <a:stretch>
                      <a:fillRect/>
                    </a:stretch>
                  </pic:blipFill>
                  <pic:spPr>
                    <a:xfrm>
                      <a:off x="0" y="0"/>
                      <a:ext cx="5952745" cy="7860793"/>
                    </a:xfrm>
                    <a:prstGeom prst="rect">
                      <a:avLst/>
                    </a:prstGeom>
                  </pic:spPr>
                </pic:pic>
              </a:graphicData>
            </a:graphic>
          </wp:inline>
        </w:drawing>
      </w:r>
    </w:p>
    <w:p w14:paraId="5FE32A38" w14:textId="77777777" w:rsidR="00C71AC6" w:rsidRDefault="004A1FAF">
      <w:pPr>
        <w:spacing w:after="658" w:line="259" w:lineRule="auto"/>
        <w:ind w:left="0" w:firstLine="0"/>
        <w:jc w:val="left"/>
      </w:pPr>
      <w:r>
        <w:rPr>
          <w:noProof/>
          <w:sz w:val="22"/>
        </w:rPr>
        <w:lastRenderedPageBreak/>
        <mc:AlternateContent>
          <mc:Choice Requires="wpg">
            <w:drawing>
              <wp:inline distT="0" distB="0" distL="0" distR="0" wp14:anchorId="6D4CDB17" wp14:editId="387DE3E3">
                <wp:extent cx="5943677" cy="4807681"/>
                <wp:effectExtent l="0" t="0" r="0" b="0"/>
                <wp:docPr id="44431" name="Group 44431"/>
                <wp:cNvGraphicFramePr/>
                <a:graphic xmlns:a="http://schemas.openxmlformats.org/drawingml/2006/main">
                  <a:graphicData uri="http://schemas.microsoft.com/office/word/2010/wordprocessingGroup">
                    <wpg:wgp>
                      <wpg:cNvGrpSpPr/>
                      <wpg:grpSpPr>
                        <a:xfrm>
                          <a:off x="0" y="0"/>
                          <a:ext cx="5943677" cy="4807681"/>
                          <a:chOff x="0" y="0"/>
                          <a:chExt cx="5943677" cy="4807681"/>
                        </a:xfrm>
                      </wpg:grpSpPr>
                      <wps:wsp>
                        <wps:cNvPr id="5607" name="Shape 5607"/>
                        <wps:cNvSpPr/>
                        <wps:spPr>
                          <a:xfrm>
                            <a:off x="0" y="0"/>
                            <a:ext cx="5943677" cy="4807681"/>
                          </a:xfrm>
                          <a:custGeom>
                            <a:avLst/>
                            <a:gdLst/>
                            <a:ahLst/>
                            <a:cxnLst/>
                            <a:rect l="0" t="0" r="0" b="0"/>
                            <a:pathLst>
                              <a:path w="5943677" h="4807681">
                                <a:moveTo>
                                  <a:pt x="5943677" y="0"/>
                                </a:moveTo>
                                <a:lnTo>
                                  <a:pt x="5943677" y="4771681"/>
                                </a:lnTo>
                                <a:cubicBezTo>
                                  <a:pt x="5943677" y="4776652"/>
                                  <a:pt x="5942669" y="4781387"/>
                                  <a:pt x="5940848" y="4785694"/>
                                </a:cubicBezTo>
                                <a:cubicBezTo>
                                  <a:pt x="5939026" y="4790001"/>
                                  <a:pt x="5936390" y="4793880"/>
                                  <a:pt x="5933133" y="4797137"/>
                                </a:cubicBezTo>
                                <a:cubicBezTo>
                                  <a:pt x="5926618" y="4803652"/>
                                  <a:pt x="5917618" y="4807681"/>
                                  <a:pt x="5907677" y="4807681"/>
                                </a:cubicBezTo>
                                <a:lnTo>
                                  <a:pt x="36000" y="4807681"/>
                                </a:lnTo>
                                <a:cubicBezTo>
                                  <a:pt x="31030" y="4807681"/>
                                  <a:pt x="26294" y="4806674"/>
                                  <a:pt x="21987" y="4804852"/>
                                </a:cubicBezTo>
                                <a:cubicBezTo>
                                  <a:pt x="17680" y="4803030"/>
                                  <a:pt x="13801" y="4800394"/>
                                  <a:pt x="10544" y="4797137"/>
                                </a:cubicBezTo>
                                <a:cubicBezTo>
                                  <a:pt x="7287" y="4793880"/>
                                  <a:pt x="4651" y="4790001"/>
                                  <a:pt x="2829" y="4785694"/>
                                </a:cubicBezTo>
                                <a:cubicBezTo>
                                  <a:pt x="1007" y="4781387"/>
                                  <a:pt x="0" y="4776652"/>
                                  <a:pt x="0" y="4771681"/>
                                </a:cubicBezTo>
                                <a:lnTo>
                                  <a:pt x="0" y="0"/>
                                </a:lnTo>
                                <a:close/>
                              </a:path>
                            </a:pathLst>
                          </a:custGeom>
                          <a:ln w="0" cap="flat">
                            <a:miter lim="127000"/>
                          </a:ln>
                        </wps:spPr>
                        <wps:style>
                          <a:lnRef idx="0">
                            <a:srgbClr val="000000">
                              <a:alpha val="0"/>
                            </a:srgbClr>
                          </a:lnRef>
                          <a:fillRef idx="1">
                            <a:srgbClr val="404040"/>
                          </a:fillRef>
                          <a:effectRef idx="0">
                            <a:scrgbClr r="0" g="0" b="0"/>
                          </a:effectRef>
                          <a:fontRef idx="none"/>
                        </wps:style>
                        <wps:bodyPr/>
                      </wps:wsp>
                      <wps:wsp>
                        <wps:cNvPr id="5608" name="Shape 5608"/>
                        <wps:cNvSpPr/>
                        <wps:spPr>
                          <a:xfrm>
                            <a:off x="0" y="0"/>
                            <a:ext cx="5943677" cy="4807681"/>
                          </a:xfrm>
                          <a:custGeom>
                            <a:avLst/>
                            <a:gdLst/>
                            <a:ahLst/>
                            <a:cxnLst/>
                            <a:rect l="0" t="0" r="0" b="0"/>
                            <a:pathLst>
                              <a:path w="5943677" h="4807681">
                                <a:moveTo>
                                  <a:pt x="0" y="0"/>
                                </a:moveTo>
                                <a:lnTo>
                                  <a:pt x="5943677" y="0"/>
                                </a:lnTo>
                                <a:lnTo>
                                  <a:pt x="5943677" y="4771681"/>
                                </a:lnTo>
                                <a:cubicBezTo>
                                  <a:pt x="5943677" y="4791564"/>
                                  <a:pt x="5927559" y="4807681"/>
                                  <a:pt x="5907677" y="4807681"/>
                                </a:cubicBezTo>
                                <a:lnTo>
                                  <a:pt x="36000" y="4807681"/>
                                </a:lnTo>
                                <a:cubicBezTo>
                                  <a:pt x="16118" y="4807681"/>
                                  <a:pt x="0" y="4791564"/>
                                  <a:pt x="0" y="4771681"/>
                                </a:cubicBezTo>
                                <a:lnTo>
                                  <a:pt x="0" y="0"/>
                                </a:lnTo>
                                <a:close/>
                              </a:path>
                            </a:pathLst>
                          </a:custGeom>
                          <a:ln w="0" cap="flat">
                            <a:miter lim="127000"/>
                          </a:ln>
                        </wps:spPr>
                        <wps:style>
                          <a:lnRef idx="0">
                            <a:srgbClr val="000000">
                              <a:alpha val="0"/>
                            </a:srgbClr>
                          </a:lnRef>
                          <a:fillRef idx="1">
                            <a:srgbClr val="F2F2F2"/>
                          </a:fillRef>
                          <a:effectRef idx="0">
                            <a:scrgbClr r="0" g="0" b="0"/>
                          </a:effectRef>
                          <a:fontRef idx="none"/>
                        </wps:style>
                        <wps:bodyPr/>
                      </wps:wsp>
                      <wps:wsp>
                        <wps:cNvPr id="5609" name="Shape 5609"/>
                        <wps:cNvSpPr/>
                        <wps:spPr>
                          <a:xfrm>
                            <a:off x="25305" y="0"/>
                            <a:ext cx="0" cy="4807681"/>
                          </a:xfrm>
                          <a:custGeom>
                            <a:avLst/>
                            <a:gdLst/>
                            <a:ahLst/>
                            <a:cxnLst/>
                            <a:rect l="0" t="0" r="0" b="0"/>
                            <a:pathLst>
                              <a:path h="4807681">
                                <a:moveTo>
                                  <a:pt x="0" y="0"/>
                                </a:moveTo>
                                <a:lnTo>
                                  <a:pt x="0" y="4807681"/>
                                </a:lnTo>
                              </a:path>
                            </a:pathLst>
                          </a:custGeom>
                          <a:ln w="50611" cap="flat">
                            <a:miter lim="127000"/>
                          </a:ln>
                        </wps:spPr>
                        <wps:style>
                          <a:lnRef idx="1">
                            <a:srgbClr val="7F7F7F"/>
                          </a:lnRef>
                          <a:fillRef idx="0">
                            <a:srgbClr val="000000">
                              <a:alpha val="0"/>
                            </a:srgbClr>
                          </a:fillRef>
                          <a:effectRef idx="0">
                            <a:scrgbClr r="0" g="0" b="0"/>
                          </a:effectRef>
                          <a:fontRef idx="none"/>
                        </wps:style>
                        <wps:bodyPr/>
                      </wps:wsp>
                      <wps:wsp>
                        <wps:cNvPr id="5610" name="Rectangle 5610"/>
                        <wps:cNvSpPr/>
                        <wps:spPr>
                          <a:xfrm>
                            <a:off x="144005" y="72668"/>
                            <a:ext cx="527253" cy="180531"/>
                          </a:xfrm>
                          <a:prstGeom prst="rect">
                            <a:avLst/>
                          </a:prstGeom>
                          <a:ln>
                            <a:noFill/>
                          </a:ln>
                        </wps:spPr>
                        <wps:txbx>
                          <w:txbxContent>
                            <w:p w14:paraId="6396D1A3" w14:textId="77777777" w:rsidR="00C71AC6" w:rsidRDefault="004A1FAF">
                              <w:pPr>
                                <w:spacing w:after="160" w:line="259" w:lineRule="auto"/>
                                <w:ind w:left="0" w:firstLine="0"/>
                                <w:jc w:val="left"/>
                              </w:pPr>
                              <w:r>
                                <w:rPr>
                                  <w:w w:val="104"/>
                                </w:rPr>
                                <w:t>Figure</w:t>
                              </w:r>
                            </w:p>
                          </w:txbxContent>
                        </wps:txbx>
                        <wps:bodyPr horzOverflow="overflow" vert="horz" lIns="0" tIns="0" rIns="0" bIns="0" rtlCol="0">
                          <a:noAutofit/>
                        </wps:bodyPr>
                      </wps:wsp>
                      <wps:wsp>
                        <wps:cNvPr id="5611" name="Rectangle 5611"/>
                        <wps:cNvSpPr/>
                        <wps:spPr>
                          <a:xfrm>
                            <a:off x="583556" y="72668"/>
                            <a:ext cx="201935" cy="180531"/>
                          </a:xfrm>
                          <a:prstGeom prst="rect">
                            <a:avLst/>
                          </a:prstGeom>
                          <a:ln>
                            <a:noFill/>
                          </a:ln>
                        </wps:spPr>
                        <wps:txbx>
                          <w:txbxContent>
                            <w:p w14:paraId="79F48215" w14:textId="77777777" w:rsidR="00C71AC6" w:rsidRDefault="004A1FAF">
                              <w:pPr>
                                <w:spacing w:after="160" w:line="259" w:lineRule="auto"/>
                                <w:ind w:left="0" w:firstLine="0"/>
                                <w:jc w:val="left"/>
                              </w:pPr>
                              <w:r>
                                <w:rPr>
                                  <w:color w:val="0000FF"/>
                                  <w:w w:val="98"/>
                                </w:rPr>
                                <w:t>12</w:t>
                              </w:r>
                            </w:p>
                          </w:txbxContent>
                        </wps:txbx>
                        <wps:bodyPr horzOverflow="overflow" vert="horz" lIns="0" tIns="0" rIns="0" bIns="0" rtlCol="0">
                          <a:noAutofit/>
                        </wps:bodyPr>
                      </wps:wsp>
                      <wps:wsp>
                        <wps:cNvPr id="44021" name="Rectangle 44021"/>
                        <wps:cNvSpPr/>
                        <wps:spPr>
                          <a:xfrm>
                            <a:off x="829067" y="72668"/>
                            <a:ext cx="6610756" cy="180531"/>
                          </a:xfrm>
                          <a:prstGeom prst="rect">
                            <a:avLst/>
                          </a:prstGeom>
                          <a:ln>
                            <a:noFill/>
                          </a:ln>
                        </wps:spPr>
                        <wps:txbx>
                          <w:txbxContent>
                            <w:p w14:paraId="1562E3D3" w14:textId="77777777" w:rsidR="00C71AC6" w:rsidRDefault="004A1FAF">
                              <w:pPr>
                                <w:spacing w:after="160" w:line="259" w:lineRule="auto"/>
                                <w:ind w:left="0" w:firstLine="0"/>
                                <w:jc w:val="left"/>
                              </w:pPr>
                              <w:r>
                                <w:rPr>
                                  <w:w w:val="98"/>
                                </w:rPr>
                                <w:t>in</w:t>
                              </w:r>
                              <w:r>
                                <w:rPr>
                                  <w:spacing w:val="14"/>
                                  <w:w w:val="98"/>
                                </w:rPr>
                                <w:t xml:space="preserve"> </w:t>
                              </w:r>
                              <w:r>
                                <w:rPr>
                                  <w:w w:val="98"/>
                                </w:rPr>
                                <w:t>the</w:t>
                              </w:r>
                              <w:r>
                                <w:rPr>
                                  <w:spacing w:val="14"/>
                                  <w:w w:val="98"/>
                                </w:rPr>
                                <w:t xml:space="preserve"> </w:t>
                              </w:r>
                              <w:r>
                                <w:rPr>
                                  <w:w w:val="98"/>
                                </w:rPr>
                                <w:t>reply)</w:t>
                              </w:r>
                              <w:r>
                                <w:rPr>
                                  <w:spacing w:val="14"/>
                                  <w:w w:val="98"/>
                                </w:rPr>
                                <w:t xml:space="preserve"> </w:t>
                              </w:r>
                              <w:r>
                                <w:rPr>
                                  <w:w w:val="98"/>
                                </w:rPr>
                                <w:t>further</w:t>
                              </w:r>
                              <w:r>
                                <w:rPr>
                                  <w:spacing w:val="14"/>
                                  <w:w w:val="98"/>
                                </w:rPr>
                                <w:t xml:space="preserve"> </w:t>
                              </w:r>
                              <w:r>
                                <w:rPr>
                                  <w:w w:val="98"/>
                                </w:rPr>
                                <w:t>compares</w:t>
                              </w:r>
                              <w:r>
                                <w:rPr>
                                  <w:spacing w:val="14"/>
                                  <w:w w:val="98"/>
                                </w:rPr>
                                <w:t xml:space="preserve"> </w:t>
                              </w:r>
                              <w:r>
                                <w:rPr>
                                  <w:w w:val="98"/>
                                </w:rPr>
                                <w:t>the</w:t>
                              </w:r>
                              <w:r>
                                <w:rPr>
                                  <w:spacing w:val="14"/>
                                  <w:w w:val="98"/>
                                </w:rPr>
                                <w:t xml:space="preserve"> </w:t>
                              </w:r>
                              <w:r>
                                <w:rPr>
                                  <w:w w:val="98"/>
                                </w:rPr>
                                <w:t>best</w:t>
                              </w:r>
                              <w:r>
                                <w:rPr>
                                  <w:spacing w:val="14"/>
                                  <w:w w:val="98"/>
                                </w:rPr>
                                <w:t xml:space="preserve"> </w:t>
                              </w:r>
                              <w:r>
                                <w:rPr>
                                  <w:w w:val="98"/>
                                </w:rPr>
                                <w:t>accuracy</w:t>
                              </w:r>
                              <w:r>
                                <w:rPr>
                                  <w:spacing w:val="14"/>
                                  <w:w w:val="98"/>
                                </w:rPr>
                                <w:t xml:space="preserve"> </w:t>
                              </w:r>
                              <w:r>
                                <w:rPr>
                                  <w:w w:val="98"/>
                                </w:rPr>
                                <w:t>that</w:t>
                              </w:r>
                              <w:r>
                                <w:rPr>
                                  <w:spacing w:val="14"/>
                                  <w:w w:val="98"/>
                                </w:rPr>
                                <w:t xml:space="preserve"> </w:t>
                              </w:r>
                              <w:r>
                                <w:rPr>
                                  <w:w w:val="98"/>
                                </w:rPr>
                                <w:t>each</w:t>
                              </w:r>
                              <w:r>
                                <w:rPr>
                                  <w:spacing w:val="14"/>
                                  <w:w w:val="98"/>
                                </w:rPr>
                                <w:t xml:space="preserve"> </w:t>
                              </w:r>
                              <w:r>
                                <w:rPr>
                                  <w:w w:val="98"/>
                                </w:rPr>
                                <w:t>GNN</w:t>
                              </w:r>
                              <w:r>
                                <w:rPr>
                                  <w:spacing w:val="14"/>
                                  <w:w w:val="98"/>
                                </w:rPr>
                                <w:t xml:space="preserve"> </w:t>
                              </w:r>
                              <w:r>
                                <w:rPr>
                                  <w:w w:val="98"/>
                                </w:rPr>
                                <w:t>could</w:t>
                              </w:r>
                              <w:r>
                                <w:rPr>
                                  <w:spacing w:val="14"/>
                                  <w:w w:val="98"/>
                                </w:rPr>
                                <w:t xml:space="preserve"> </w:t>
                              </w:r>
                              <w:r>
                                <w:rPr>
                                  <w:w w:val="98"/>
                                </w:rPr>
                                <w:t>achieve</w:t>
                              </w:r>
                              <w:r>
                                <w:rPr>
                                  <w:spacing w:val="14"/>
                                  <w:w w:val="98"/>
                                </w:rPr>
                                <w:t xml:space="preserve"> </w:t>
                              </w:r>
                              <w:r>
                                <w:rPr>
                                  <w:w w:val="98"/>
                                </w:rPr>
                                <w:t>on</w:t>
                              </w:r>
                            </w:p>
                          </w:txbxContent>
                        </wps:txbx>
                        <wps:bodyPr horzOverflow="overflow" vert="horz" lIns="0" tIns="0" rIns="0" bIns="0" rtlCol="0">
                          <a:noAutofit/>
                        </wps:bodyPr>
                      </wps:wsp>
                      <wps:wsp>
                        <wps:cNvPr id="44020" name="Rectangle 44020"/>
                        <wps:cNvSpPr/>
                        <wps:spPr>
                          <a:xfrm>
                            <a:off x="778507" y="72668"/>
                            <a:ext cx="67244" cy="180531"/>
                          </a:xfrm>
                          <a:prstGeom prst="rect">
                            <a:avLst/>
                          </a:prstGeom>
                          <a:ln>
                            <a:noFill/>
                          </a:ln>
                        </wps:spPr>
                        <wps:txbx>
                          <w:txbxContent>
                            <w:p w14:paraId="368774B0" w14:textId="77777777" w:rsidR="00C71AC6" w:rsidRDefault="004A1FAF">
                              <w:pPr>
                                <w:spacing w:after="160" w:line="259" w:lineRule="auto"/>
                                <w:ind w:left="0" w:firstLine="0"/>
                                <w:jc w:val="left"/>
                              </w:pPr>
                              <w:r>
                                <w:rPr>
                                  <w:w w:val="111"/>
                                </w:rPr>
                                <w:t>(</w:t>
                              </w:r>
                            </w:p>
                          </w:txbxContent>
                        </wps:txbx>
                        <wps:bodyPr horzOverflow="overflow" vert="horz" lIns="0" tIns="0" rIns="0" bIns="0" rtlCol="0">
                          <a:noAutofit/>
                        </wps:bodyPr>
                      </wps:wsp>
                      <wps:wsp>
                        <wps:cNvPr id="5613" name="Rectangle 5613"/>
                        <wps:cNvSpPr/>
                        <wps:spPr>
                          <a:xfrm>
                            <a:off x="144005" y="256120"/>
                            <a:ext cx="7521888" cy="180531"/>
                          </a:xfrm>
                          <a:prstGeom prst="rect">
                            <a:avLst/>
                          </a:prstGeom>
                          <a:ln>
                            <a:noFill/>
                          </a:ln>
                        </wps:spPr>
                        <wps:txbx>
                          <w:txbxContent>
                            <w:p w14:paraId="27BECE64" w14:textId="77777777" w:rsidR="00C71AC6" w:rsidRDefault="004A1FAF">
                              <w:pPr>
                                <w:spacing w:after="160" w:line="259" w:lineRule="auto"/>
                                <w:ind w:left="0" w:firstLine="0"/>
                                <w:jc w:val="left"/>
                              </w:pPr>
                              <w:r>
                                <w:rPr>
                                  <w:w w:val="99"/>
                                </w:rPr>
                                <w:t>different</w:t>
                              </w:r>
                              <w:r>
                                <w:rPr>
                                  <w:spacing w:val="6"/>
                                  <w:w w:val="99"/>
                                </w:rPr>
                                <w:t xml:space="preserve"> </w:t>
                              </w:r>
                              <w:r>
                                <w:rPr>
                                  <w:w w:val="99"/>
                                </w:rPr>
                                <w:t>datasets.</w:t>
                              </w:r>
                              <w:r>
                                <w:rPr>
                                  <w:spacing w:val="22"/>
                                  <w:w w:val="99"/>
                                </w:rPr>
                                <w:t xml:space="preserve"> </w:t>
                              </w:r>
                              <w:r>
                                <w:rPr>
                                  <w:w w:val="99"/>
                                </w:rPr>
                                <w:t>The</w:t>
                              </w:r>
                              <w:r>
                                <w:rPr>
                                  <w:spacing w:val="6"/>
                                  <w:w w:val="99"/>
                                </w:rPr>
                                <w:t xml:space="preserve"> </w:t>
                              </w:r>
                              <w:r>
                                <w:rPr>
                                  <w:w w:val="99"/>
                                </w:rPr>
                                <w:t>best</w:t>
                              </w:r>
                              <w:r>
                                <w:rPr>
                                  <w:spacing w:val="6"/>
                                  <w:w w:val="99"/>
                                </w:rPr>
                                <w:t xml:space="preserve"> </w:t>
                              </w:r>
                              <w:r>
                                <w:rPr>
                                  <w:w w:val="99"/>
                                </w:rPr>
                                <w:t>accuracy</w:t>
                              </w:r>
                              <w:r>
                                <w:rPr>
                                  <w:spacing w:val="6"/>
                                  <w:w w:val="99"/>
                                </w:rPr>
                                <w:t xml:space="preserve"> </w:t>
                              </w:r>
                              <w:r>
                                <w:rPr>
                                  <w:w w:val="99"/>
                                </w:rPr>
                                <w:t>of</w:t>
                              </w:r>
                              <w:r>
                                <w:rPr>
                                  <w:spacing w:val="6"/>
                                  <w:w w:val="99"/>
                                </w:rPr>
                                <w:t xml:space="preserve"> </w:t>
                              </w:r>
                              <w:r>
                                <w:rPr>
                                  <w:w w:val="99"/>
                                </w:rPr>
                                <w:t>the</w:t>
                              </w:r>
                              <w:r>
                                <w:rPr>
                                  <w:spacing w:val="6"/>
                                  <w:w w:val="99"/>
                                </w:rPr>
                                <w:t xml:space="preserve"> </w:t>
                              </w:r>
                              <w:r>
                                <w:rPr>
                                  <w:w w:val="99"/>
                                </w:rPr>
                                <w:t>typical</w:t>
                              </w:r>
                              <w:r>
                                <w:rPr>
                                  <w:spacing w:val="6"/>
                                  <w:w w:val="99"/>
                                </w:rPr>
                                <w:t xml:space="preserve"> </w:t>
                              </w:r>
                              <w:r>
                                <w:rPr>
                                  <w:w w:val="99"/>
                                </w:rPr>
                                <w:t>GNNs</w:t>
                              </w:r>
                              <w:r>
                                <w:rPr>
                                  <w:spacing w:val="6"/>
                                  <w:w w:val="99"/>
                                </w:rPr>
                                <w:t xml:space="preserve"> </w:t>
                              </w:r>
                              <w:r>
                                <w:rPr>
                                  <w:w w:val="99"/>
                                </w:rPr>
                                <w:t>was</w:t>
                              </w:r>
                              <w:r>
                                <w:rPr>
                                  <w:spacing w:val="6"/>
                                  <w:w w:val="99"/>
                                </w:rPr>
                                <w:t xml:space="preserve"> </w:t>
                              </w:r>
                              <w:r>
                                <w:rPr>
                                  <w:w w:val="99"/>
                                </w:rPr>
                                <w:t>very</w:t>
                              </w:r>
                              <w:r>
                                <w:rPr>
                                  <w:spacing w:val="6"/>
                                  <w:w w:val="99"/>
                                </w:rPr>
                                <w:t xml:space="preserve"> </w:t>
                              </w:r>
                              <w:r>
                                <w:rPr>
                                  <w:w w:val="99"/>
                                </w:rPr>
                                <w:t>close.</w:t>
                              </w:r>
                              <w:r>
                                <w:rPr>
                                  <w:spacing w:val="22"/>
                                  <w:w w:val="99"/>
                                </w:rPr>
                                <w:t xml:space="preserve"> </w:t>
                              </w:r>
                              <w:r>
                                <w:rPr>
                                  <w:w w:val="99"/>
                                </w:rPr>
                                <w:t>It</w:t>
                              </w:r>
                              <w:r>
                                <w:rPr>
                                  <w:spacing w:val="6"/>
                                  <w:w w:val="99"/>
                                </w:rPr>
                                <w:t xml:space="preserve"> </w:t>
                              </w:r>
                              <w:r>
                                <w:rPr>
                                  <w:w w:val="99"/>
                                </w:rPr>
                                <w:t>was</w:t>
                              </w:r>
                              <w:r>
                                <w:rPr>
                                  <w:spacing w:val="6"/>
                                  <w:w w:val="99"/>
                                </w:rPr>
                                <w:t xml:space="preserve"> </w:t>
                              </w:r>
                              <w:r>
                                <w:rPr>
                                  <w:w w:val="99"/>
                                </w:rPr>
                                <w:t>also</w:t>
                              </w:r>
                              <w:r>
                                <w:rPr>
                                  <w:spacing w:val="6"/>
                                  <w:w w:val="99"/>
                                </w:rPr>
                                <w:t xml:space="preserve"> </w:t>
                              </w:r>
                              <w:r>
                                <w:rPr>
                                  <w:w w:val="99"/>
                                </w:rPr>
                                <w:t>close</w:t>
                              </w:r>
                              <w:r>
                                <w:rPr>
                                  <w:spacing w:val="6"/>
                                  <w:w w:val="99"/>
                                </w:rPr>
                                <w:t xml:space="preserve"> </w:t>
                              </w:r>
                              <w:r>
                                <w:rPr>
                                  <w:w w:val="99"/>
                                </w:rPr>
                                <w:t>to</w:t>
                              </w:r>
                            </w:p>
                          </w:txbxContent>
                        </wps:txbx>
                        <wps:bodyPr horzOverflow="overflow" vert="horz" lIns="0" tIns="0" rIns="0" bIns="0" rtlCol="0">
                          <a:noAutofit/>
                        </wps:bodyPr>
                      </wps:wsp>
                      <wps:wsp>
                        <wps:cNvPr id="5614" name="Rectangle 5614"/>
                        <wps:cNvSpPr/>
                        <wps:spPr>
                          <a:xfrm>
                            <a:off x="144005" y="439584"/>
                            <a:ext cx="7521888" cy="180531"/>
                          </a:xfrm>
                          <a:prstGeom prst="rect">
                            <a:avLst/>
                          </a:prstGeom>
                          <a:ln>
                            <a:noFill/>
                          </a:ln>
                        </wps:spPr>
                        <wps:txbx>
                          <w:txbxContent>
                            <w:p w14:paraId="56141641" w14:textId="77777777" w:rsidR="00C71AC6" w:rsidRDefault="004A1FAF">
                              <w:pPr>
                                <w:spacing w:after="160" w:line="259" w:lineRule="auto"/>
                                <w:ind w:left="0" w:firstLine="0"/>
                                <w:jc w:val="left"/>
                              </w:pPr>
                              <w:r>
                                <w:rPr>
                                  <w:w w:val="97"/>
                                </w:rPr>
                                <w:t>the</w:t>
                              </w:r>
                              <w:r>
                                <w:rPr>
                                  <w:spacing w:val="1"/>
                                  <w:w w:val="97"/>
                                </w:rPr>
                                <w:t xml:space="preserve"> </w:t>
                              </w:r>
                              <w:r>
                                <w:rPr>
                                  <w:w w:val="97"/>
                                </w:rPr>
                                <w:t>accuracy</w:t>
                              </w:r>
                              <w:r>
                                <w:rPr>
                                  <w:spacing w:val="1"/>
                                  <w:w w:val="97"/>
                                </w:rPr>
                                <w:t xml:space="preserve"> </w:t>
                              </w:r>
                              <w:r>
                                <w:rPr>
                                  <w:w w:val="97"/>
                                </w:rPr>
                                <w:t>reported</w:t>
                              </w:r>
                              <w:r>
                                <w:rPr>
                                  <w:spacing w:val="1"/>
                                  <w:w w:val="97"/>
                                </w:rPr>
                                <w:t xml:space="preserve"> </w:t>
                              </w:r>
                              <w:r>
                                <w:rPr>
                                  <w:w w:val="97"/>
                                </w:rPr>
                                <w:t>in</w:t>
                              </w:r>
                              <w:r>
                                <w:rPr>
                                  <w:spacing w:val="1"/>
                                  <w:w w:val="97"/>
                                </w:rPr>
                                <w:t xml:space="preserve"> </w:t>
                              </w:r>
                              <w:r>
                                <w:rPr>
                                  <w:w w:val="97"/>
                                </w:rPr>
                                <w:t>their</w:t>
                              </w:r>
                              <w:r>
                                <w:rPr>
                                  <w:spacing w:val="1"/>
                                  <w:w w:val="97"/>
                                </w:rPr>
                                <w:t xml:space="preserve"> </w:t>
                              </w:r>
                              <w:r>
                                <w:rPr>
                                  <w:w w:val="97"/>
                                </w:rPr>
                                <w:t>original</w:t>
                              </w:r>
                              <w:r>
                                <w:rPr>
                                  <w:spacing w:val="1"/>
                                  <w:w w:val="97"/>
                                </w:rPr>
                                <w:t xml:space="preserve"> </w:t>
                              </w:r>
                              <w:r>
                                <w:rPr>
                                  <w:w w:val="97"/>
                                </w:rPr>
                                <w:t>references</w:t>
                              </w:r>
                              <w:r>
                                <w:rPr>
                                  <w:spacing w:val="1"/>
                                  <w:w w:val="97"/>
                                </w:rPr>
                                <w:t xml:space="preserve"> </w:t>
                              </w:r>
                              <w:r>
                                <w:rPr>
                                  <w:w w:val="97"/>
                                </w:rPr>
                                <w:t>[34,</w:t>
                              </w:r>
                              <w:r>
                                <w:rPr>
                                  <w:spacing w:val="2"/>
                                  <w:w w:val="97"/>
                                </w:rPr>
                                <w:t xml:space="preserve"> </w:t>
                              </w:r>
                              <w:r>
                                <w:rPr>
                                  <w:w w:val="97"/>
                                </w:rPr>
                                <w:t>31].</w:t>
                              </w:r>
                              <w:r>
                                <w:rPr>
                                  <w:spacing w:val="18"/>
                                  <w:w w:val="97"/>
                                </w:rPr>
                                <w:t xml:space="preserve"> </w:t>
                              </w:r>
                              <w:r>
                                <w:rPr>
                                  <w:w w:val="97"/>
                                </w:rPr>
                                <w:t>The</w:t>
                              </w:r>
                              <w:r>
                                <w:rPr>
                                  <w:spacing w:val="1"/>
                                  <w:w w:val="97"/>
                                </w:rPr>
                                <w:t xml:space="preserve"> </w:t>
                              </w:r>
                              <w:r>
                                <w:rPr>
                                  <w:w w:val="97"/>
                                </w:rPr>
                                <w:t>results</w:t>
                              </w:r>
                              <w:r>
                                <w:rPr>
                                  <w:spacing w:val="1"/>
                                  <w:w w:val="97"/>
                                </w:rPr>
                                <w:t xml:space="preserve"> </w:t>
                              </w:r>
                              <w:r>
                                <w:rPr>
                                  <w:w w:val="97"/>
                                </w:rPr>
                                <w:t>indicated</w:t>
                              </w:r>
                              <w:r>
                                <w:rPr>
                                  <w:spacing w:val="1"/>
                                  <w:w w:val="97"/>
                                </w:rPr>
                                <w:t xml:space="preserve"> </w:t>
                              </w:r>
                              <w:r>
                                <w:rPr>
                                  <w:w w:val="97"/>
                                </w:rPr>
                                <w:t>that</w:t>
                              </w:r>
                              <w:r>
                                <w:rPr>
                                  <w:spacing w:val="1"/>
                                  <w:w w:val="97"/>
                                </w:rPr>
                                <w:t xml:space="preserve"> </w:t>
                              </w:r>
                              <w:r>
                                <w:rPr>
                                  <w:w w:val="97"/>
                                </w:rPr>
                                <w:t>there</w:t>
                              </w:r>
                              <w:r>
                                <w:rPr>
                                  <w:spacing w:val="1"/>
                                  <w:w w:val="97"/>
                                </w:rPr>
                                <w:t xml:space="preserve"> </w:t>
                              </w:r>
                              <w:r>
                                <w:rPr>
                                  <w:w w:val="97"/>
                                </w:rPr>
                                <w:t>was</w:t>
                              </w:r>
                            </w:p>
                          </w:txbxContent>
                        </wps:txbx>
                        <wps:bodyPr horzOverflow="overflow" vert="horz" lIns="0" tIns="0" rIns="0" bIns="0" rtlCol="0">
                          <a:noAutofit/>
                        </wps:bodyPr>
                      </wps:wsp>
                      <wps:wsp>
                        <wps:cNvPr id="5615" name="Rectangle 5615"/>
                        <wps:cNvSpPr/>
                        <wps:spPr>
                          <a:xfrm>
                            <a:off x="144005" y="623048"/>
                            <a:ext cx="7521888" cy="180531"/>
                          </a:xfrm>
                          <a:prstGeom prst="rect">
                            <a:avLst/>
                          </a:prstGeom>
                          <a:ln>
                            <a:noFill/>
                          </a:ln>
                        </wps:spPr>
                        <wps:txbx>
                          <w:txbxContent>
                            <w:p w14:paraId="24720A44" w14:textId="77777777" w:rsidR="00C71AC6" w:rsidRDefault="004A1FAF">
                              <w:pPr>
                                <w:spacing w:after="160" w:line="259" w:lineRule="auto"/>
                                <w:ind w:left="0" w:firstLine="0"/>
                                <w:jc w:val="left"/>
                              </w:pPr>
                              <w:r>
                                <w:rPr>
                                  <w:w w:val="98"/>
                                </w:rPr>
                                <w:t>no</w:t>
                              </w:r>
                              <w:r>
                                <w:rPr>
                                  <w:spacing w:val="14"/>
                                  <w:w w:val="98"/>
                                </w:rPr>
                                <w:t xml:space="preserve"> </w:t>
                              </w:r>
                              <w:r>
                                <w:rPr>
                                  <w:w w:val="98"/>
                                </w:rPr>
                                <w:t>clear</w:t>
                              </w:r>
                              <w:r>
                                <w:rPr>
                                  <w:spacing w:val="14"/>
                                  <w:w w:val="98"/>
                                </w:rPr>
                                <w:t xml:space="preserve"> </w:t>
                              </w:r>
                              <w:r>
                                <w:rPr>
                                  <w:w w:val="98"/>
                                </w:rPr>
                                <w:t>winner.</w:t>
                              </w:r>
                              <w:r>
                                <w:rPr>
                                  <w:spacing w:val="44"/>
                                  <w:w w:val="98"/>
                                </w:rPr>
                                <w:t xml:space="preserve"> </w:t>
                              </w:r>
                              <w:r>
                                <w:rPr>
                                  <w:w w:val="98"/>
                                </w:rPr>
                                <w:t>The</w:t>
                              </w:r>
                              <w:r>
                                <w:rPr>
                                  <w:spacing w:val="14"/>
                                  <w:w w:val="98"/>
                                </w:rPr>
                                <w:t xml:space="preserve"> </w:t>
                              </w:r>
                              <w:r>
                                <w:rPr>
                                  <w:w w:val="98"/>
                                </w:rPr>
                                <w:t>relative</w:t>
                              </w:r>
                              <w:r>
                                <w:rPr>
                                  <w:spacing w:val="14"/>
                                  <w:w w:val="98"/>
                                </w:rPr>
                                <w:t xml:space="preserve"> </w:t>
                              </w:r>
                              <w:r>
                                <w:rPr>
                                  <w:w w:val="98"/>
                                </w:rPr>
                                <w:t>accuracy</w:t>
                              </w:r>
                              <w:r>
                                <w:rPr>
                                  <w:spacing w:val="14"/>
                                  <w:w w:val="98"/>
                                </w:rPr>
                                <w:t xml:space="preserve"> </w:t>
                              </w:r>
                              <w:r>
                                <w:rPr>
                                  <w:w w:val="98"/>
                                </w:rPr>
                                <w:t>between</w:t>
                              </w:r>
                              <w:r>
                                <w:rPr>
                                  <w:spacing w:val="14"/>
                                  <w:w w:val="98"/>
                                </w:rPr>
                                <w:t xml:space="preserve"> </w:t>
                              </w:r>
                              <w:r>
                                <w:rPr>
                                  <w:w w:val="98"/>
                                </w:rPr>
                                <w:t>GNNs</w:t>
                              </w:r>
                              <w:r>
                                <w:rPr>
                                  <w:spacing w:val="14"/>
                                  <w:w w:val="98"/>
                                </w:rPr>
                                <w:t xml:space="preserve"> </w:t>
                              </w:r>
                              <w:r>
                                <w:rPr>
                                  <w:w w:val="98"/>
                                </w:rPr>
                                <w:t>varied</w:t>
                              </w:r>
                              <w:r>
                                <w:rPr>
                                  <w:spacing w:val="14"/>
                                  <w:w w:val="98"/>
                                </w:rPr>
                                <w:t xml:space="preserve"> </w:t>
                              </w:r>
                              <w:r>
                                <w:rPr>
                                  <w:w w:val="98"/>
                                </w:rPr>
                                <w:t>greatly</w:t>
                              </w:r>
                              <w:r>
                                <w:rPr>
                                  <w:spacing w:val="14"/>
                                  <w:w w:val="98"/>
                                </w:rPr>
                                <w:t xml:space="preserve"> </w:t>
                              </w:r>
                              <w:r>
                                <w:rPr>
                                  <w:w w:val="98"/>
                                </w:rPr>
                                <w:t>with</w:t>
                              </w:r>
                              <w:r>
                                <w:rPr>
                                  <w:spacing w:val="14"/>
                                  <w:w w:val="98"/>
                                </w:rPr>
                                <w:t xml:space="preserve"> </w:t>
                              </w:r>
                              <w:r>
                                <w:rPr>
                                  <w:w w:val="98"/>
                                </w:rPr>
                                <w:t>different</w:t>
                              </w:r>
                              <w:r>
                                <w:rPr>
                                  <w:spacing w:val="14"/>
                                  <w:w w:val="98"/>
                                </w:rPr>
                                <w:t xml:space="preserve"> </w:t>
                              </w:r>
                              <w:r>
                                <w:rPr>
                                  <w:w w:val="98"/>
                                </w:rPr>
                                <w:t>datasets.</w:t>
                              </w:r>
                            </w:p>
                          </w:txbxContent>
                        </wps:txbx>
                        <wps:bodyPr horzOverflow="overflow" vert="horz" lIns="0" tIns="0" rIns="0" bIns="0" rtlCol="0">
                          <a:noAutofit/>
                        </wps:bodyPr>
                      </wps:wsp>
                      <wps:wsp>
                        <wps:cNvPr id="5616" name="Rectangle 5616"/>
                        <wps:cNvSpPr/>
                        <wps:spPr>
                          <a:xfrm>
                            <a:off x="144005" y="806512"/>
                            <a:ext cx="7521888" cy="180531"/>
                          </a:xfrm>
                          <a:prstGeom prst="rect">
                            <a:avLst/>
                          </a:prstGeom>
                          <a:ln>
                            <a:noFill/>
                          </a:ln>
                        </wps:spPr>
                        <wps:txbx>
                          <w:txbxContent>
                            <w:p w14:paraId="20DFD994" w14:textId="77777777" w:rsidR="00C71AC6" w:rsidRDefault="004A1FAF">
                              <w:pPr>
                                <w:spacing w:after="160" w:line="259" w:lineRule="auto"/>
                                <w:ind w:left="0" w:firstLine="0"/>
                                <w:jc w:val="left"/>
                              </w:pPr>
                              <w:proofErr w:type="spellStart"/>
                              <w:r>
                                <w:rPr>
                                  <w:w w:val="99"/>
                                </w:rPr>
                                <w:t>GaAN</w:t>
                              </w:r>
                              <w:proofErr w:type="spellEnd"/>
                              <w:r>
                                <w:rPr>
                                  <w:spacing w:val="12"/>
                                  <w:w w:val="99"/>
                                </w:rPr>
                                <w:t xml:space="preserve"> </w:t>
                              </w:r>
                              <w:r>
                                <w:rPr>
                                  <w:w w:val="99"/>
                                </w:rPr>
                                <w:t>achieved</w:t>
                              </w:r>
                              <w:r>
                                <w:rPr>
                                  <w:spacing w:val="12"/>
                                  <w:w w:val="99"/>
                                </w:rPr>
                                <w:t xml:space="preserve"> </w:t>
                              </w:r>
                              <w:r>
                                <w:rPr>
                                  <w:w w:val="99"/>
                                </w:rPr>
                                <w:t>the</w:t>
                              </w:r>
                              <w:r>
                                <w:rPr>
                                  <w:spacing w:val="12"/>
                                  <w:w w:val="99"/>
                                </w:rPr>
                                <w:t xml:space="preserve"> </w:t>
                              </w:r>
                              <w:r>
                                <w:rPr>
                                  <w:w w:val="99"/>
                                </w:rPr>
                                <w:t>highest</w:t>
                              </w:r>
                              <w:r>
                                <w:rPr>
                                  <w:spacing w:val="12"/>
                                  <w:w w:val="99"/>
                                </w:rPr>
                                <w:t xml:space="preserve"> </w:t>
                              </w:r>
                              <w:r>
                                <w:rPr>
                                  <w:w w:val="99"/>
                                </w:rPr>
                                <w:t>accuracy</w:t>
                              </w:r>
                              <w:r>
                                <w:rPr>
                                  <w:spacing w:val="12"/>
                                  <w:w w:val="99"/>
                                </w:rPr>
                                <w:t xml:space="preserve"> </w:t>
                              </w:r>
                              <w:r>
                                <w:rPr>
                                  <w:w w:val="99"/>
                                </w:rPr>
                                <w:t>in</w:t>
                              </w:r>
                              <w:r>
                                <w:rPr>
                                  <w:spacing w:val="12"/>
                                  <w:w w:val="99"/>
                                </w:rPr>
                                <w:t xml:space="preserve"> </w:t>
                              </w:r>
                              <w:r>
                                <w:rPr>
                                  <w:w w:val="99"/>
                                </w:rPr>
                                <w:t>three</w:t>
                              </w:r>
                              <w:r>
                                <w:rPr>
                                  <w:spacing w:val="12"/>
                                  <w:w w:val="99"/>
                                </w:rPr>
                                <w:t xml:space="preserve"> </w:t>
                              </w:r>
                              <w:r>
                                <w:rPr>
                                  <w:w w:val="99"/>
                                </w:rPr>
                                <w:t>out</w:t>
                              </w:r>
                              <w:r>
                                <w:rPr>
                                  <w:spacing w:val="12"/>
                                  <w:w w:val="99"/>
                                </w:rPr>
                                <w:t xml:space="preserve"> </w:t>
                              </w:r>
                              <w:r>
                                <w:rPr>
                                  <w:w w:val="99"/>
                                </w:rPr>
                                <w:t>of</w:t>
                              </w:r>
                              <w:r>
                                <w:rPr>
                                  <w:spacing w:val="12"/>
                                  <w:w w:val="99"/>
                                </w:rPr>
                                <w:t xml:space="preserve"> </w:t>
                              </w:r>
                              <w:r>
                                <w:rPr>
                                  <w:w w:val="99"/>
                                </w:rPr>
                                <w:t>five</w:t>
                              </w:r>
                              <w:r>
                                <w:rPr>
                                  <w:spacing w:val="12"/>
                                  <w:w w:val="99"/>
                                </w:rPr>
                                <w:t xml:space="preserve"> </w:t>
                              </w:r>
                              <w:r>
                                <w:rPr>
                                  <w:w w:val="99"/>
                                </w:rPr>
                                <w:t>datasets.</w:t>
                              </w:r>
                              <w:r>
                                <w:rPr>
                                  <w:spacing w:val="39"/>
                                  <w:w w:val="99"/>
                                </w:rPr>
                                <w:t xml:space="preserve"> </w:t>
                              </w:r>
                              <w:r>
                                <w:rPr>
                                  <w:w w:val="99"/>
                                </w:rPr>
                                <w:t>GCN</w:t>
                              </w:r>
                              <w:r>
                                <w:rPr>
                                  <w:spacing w:val="12"/>
                                  <w:w w:val="99"/>
                                </w:rPr>
                                <w:t xml:space="preserve"> </w:t>
                              </w:r>
                              <w:r>
                                <w:rPr>
                                  <w:w w:val="99"/>
                                </w:rPr>
                                <w:t>achieved</w:t>
                              </w:r>
                              <w:r>
                                <w:rPr>
                                  <w:spacing w:val="12"/>
                                  <w:w w:val="99"/>
                                </w:rPr>
                                <w:t xml:space="preserve"> </w:t>
                              </w:r>
                              <w:r>
                                <w:rPr>
                                  <w:w w:val="99"/>
                                </w:rPr>
                                <w:t>the</w:t>
                              </w:r>
                              <w:r>
                                <w:rPr>
                                  <w:spacing w:val="12"/>
                                  <w:w w:val="99"/>
                                </w:rPr>
                                <w:t xml:space="preserve"> </w:t>
                              </w:r>
                              <w:r>
                                <w:rPr>
                                  <w:w w:val="99"/>
                                </w:rPr>
                                <w:t>highest</w:t>
                              </w:r>
                            </w:p>
                          </w:txbxContent>
                        </wps:txbx>
                        <wps:bodyPr horzOverflow="overflow" vert="horz" lIns="0" tIns="0" rIns="0" bIns="0" rtlCol="0">
                          <a:noAutofit/>
                        </wps:bodyPr>
                      </wps:wsp>
                      <wps:wsp>
                        <wps:cNvPr id="5617" name="Rectangle 5617"/>
                        <wps:cNvSpPr/>
                        <wps:spPr>
                          <a:xfrm>
                            <a:off x="144005" y="989976"/>
                            <a:ext cx="7521888" cy="180531"/>
                          </a:xfrm>
                          <a:prstGeom prst="rect">
                            <a:avLst/>
                          </a:prstGeom>
                          <a:ln>
                            <a:noFill/>
                          </a:ln>
                        </wps:spPr>
                        <wps:txbx>
                          <w:txbxContent>
                            <w:p w14:paraId="20997D9E" w14:textId="77777777" w:rsidR="00C71AC6" w:rsidRDefault="004A1FAF">
                              <w:pPr>
                                <w:spacing w:after="160" w:line="259" w:lineRule="auto"/>
                                <w:ind w:left="0" w:firstLine="0"/>
                                <w:jc w:val="left"/>
                              </w:pPr>
                              <w:r>
                                <w:rPr>
                                  <w:w w:val="98"/>
                                </w:rPr>
                                <w:t>or</w:t>
                              </w:r>
                              <w:r>
                                <w:rPr>
                                  <w:spacing w:val="-4"/>
                                  <w:w w:val="98"/>
                                </w:rPr>
                                <w:t xml:space="preserve"> </w:t>
                              </w:r>
                              <w:r>
                                <w:rPr>
                                  <w:w w:val="98"/>
                                </w:rPr>
                                <w:t>second</w:t>
                              </w:r>
                              <w:r>
                                <w:rPr>
                                  <w:spacing w:val="-4"/>
                                  <w:w w:val="98"/>
                                </w:rPr>
                                <w:t xml:space="preserve"> </w:t>
                              </w:r>
                              <w:r>
                                <w:rPr>
                                  <w:w w:val="98"/>
                                </w:rPr>
                                <w:t>highest</w:t>
                              </w:r>
                              <w:r>
                                <w:rPr>
                                  <w:spacing w:val="-3"/>
                                  <w:w w:val="98"/>
                                </w:rPr>
                                <w:t xml:space="preserve"> </w:t>
                              </w:r>
                              <w:r>
                                <w:rPr>
                                  <w:w w:val="98"/>
                                </w:rPr>
                                <w:t>accuracy</w:t>
                              </w:r>
                              <w:r>
                                <w:rPr>
                                  <w:spacing w:val="-4"/>
                                  <w:w w:val="98"/>
                                </w:rPr>
                                <w:t xml:space="preserve"> </w:t>
                              </w:r>
                              <w:r>
                                <w:rPr>
                                  <w:w w:val="98"/>
                                </w:rPr>
                                <w:t>in</w:t>
                              </w:r>
                              <w:r>
                                <w:rPr>
                                  <w:spacing w:val="-4"/>
                                  <w:w w:val="98"/>
                                </w:rPr>
                                <w:t xml:space="preserve"> </w:t>
                              </w:r>
                              <w:r>
                                <w:rPr>
                                  <w:w w:val="98"/>
                                </w:rPr>
                                <w:t>three</w:t>
                              </w:r>
                              <w:r>
                                <w:rPr>
                                  <w:spacing w:val="-3"/>
                                  <w:w w:val="98"/>
                                </w:rPr>
                                <w:t xml:space="preserve"> </w:t>
                              </w:r>
                              <w:r>
                                <w:rPr>
                                  <w:w w:val="98"/>
                                </w:rPr>
                                <w:t>out</w:t>
                              </w:r>
                              <w:r>
                                <w:rPr>
                                  <w:spacing w:val="-4"/>
                                  <w:w w:val="98"/>
                                </w:rPr>
                                <w:t xml:space="preserve"> </w:t>
                              </w:r>
                              <w:r>
                                <w:rPr>
                                  <w:w w:val="98"/>
                                </w:rPr>
                                <w:t>of</w:t>
                              </w:r>
                              <w:r>
                                <w:rPr>
                                  <w:spacing w:val="-4"/>
                                  <w:w w:val="98"/>
                                </w:rPr>
                                <w:t xml:space="preserve"> </w:t>
                              </w:r>
                              <w:r>
                                <w:rPr>
                                  <w:w w:val="98"/>
                                </w:rPr>
                                <w:t>five</w:t>
                              </w:r>
                              <w:r>
                                <w:rPr>
                                  <w:spacing w:val="-4"/>
                                  <w:w w:val="98"/>
                                </w:rPr>
                                <w:t xml:space="preserve"> </w:t>
                              </w:r>
                              <w:r>
                                <w:rPr>
                                  <w:w w:val="98"/>
                                </w:rPr>
                                <w:t>datasets,</w:t>
                              </w:r>
                              <w:r>
                                <w:rPr>
                                  <w:spacing w:val="-2"/>
                                  <w:w w:val="98"/>
                                </w:rPr>
                                <w:t xml:space="preserve"> </w:t>
                              </w:r>
                              <w:r>
                                <w:rPr>
                                  <w:w w:val="98"/>
                                </w:rPr>
                                <w:t>though</w:t>
                              </w:r>
                              <w:r>
                                <w:rPr>
                                  <w:spacing w:val="-3"/>
                                  <w:w w:val="98"/>
                                </w:rPr>
                                <w:t xml:space="preserve"> </w:t>
                              </w:r>
                              <w:r>
                                <w:rPr>
                                  <w:w w:val="98"/>
                                </w:rPr>
                                <w:t>its</w:t>
                              </w:r>
                              <w:r>
                                <w:rPr>
                                  <w:spacing w:val="-4"/>
                                  <w:w w:val="98"/>
                                </w:rPr>
                                <w:t xml:space="preserve"> </w:t>
                              </w:r>
                              <w:r>
                                <w:rPr>
                                  <w:w w:val="98"/>
                                </w:rPr>
                                <w:t>model</w:t>
                              </w:r>
                              <w:r>
                                <w:rPr>
                                  <w:spacing w:val="-4"/>
                                  <w:w w:val="98"/>
                                </w:rPr>
                                <w:t xml:space="preserve"> </w:t>
                              </w:r>
                              <w:r>
                                <w:rPr>
                                  <w:w w:val="98"/>
                                </w:rPr>
                                <w:t>was</w:t>
                              </w:r>
                              <w:r>
                                <w:rPr>
                                  <w:spacing w:val="-4"/>
                                  <w:w w:val="98"/>
                                </w:rPr>
                                <w:t xml:space="preserve"> </w:t>
                              </w:r>
                              <w:r>
                                <w:rPr>
                                  <w:w w:val="98"/>
                                </w:rPr>
                                <w:t>simplest.</w:t>
                              </w:r>
                              <w:r>
                                <w:rPr>
                                  <w:spacing w:val="17"/>
                                  <w:w w:val="98"/>
                                </w:rPr>
                                <w:t xml:space="preserve"> </w:t>
                              </w:r>
                              <w:r>
                                <w:rPr>
                                  <w:w w:val="98"/>
                                </w:rPr>
                                <w:t>Simple</w:t>
                              </w:r>
                            </w:p>
                          </w:txbxContent>
                        </wps:txbx>
                        <wps:bodyPr horzOverflow="overflow" vert="horz" lIns="0" tIns="0" rIns="0" bIns="0" rtlCol="0">
                          <a:noAutofit/>
                        </wps:bodyPr>
                      </wps:wsp>
                      <wps:wsp>
                        <wps:cNvPr id="5618" name="Rectangle 5618"/>
                        <wps:cNvSpPr/>
                        <wps:spPr>
                          <a:xfrm>
                            <a:off x="144005" y="1173440"/>
                            <a:ext cx="7521888" cy="180531"/>
                          </a:xfrm>
                          <a:prstGeom prst="rect">
                            <a:avLst/>
                          </a:prstGeom>
                          <a:ln>
                            <a:noFill/>
                          </a:ln>
                        </wps:spPr>
                        <wps:txbx>
                          <w:txbxContent>
                            <w:p w14:paraId="0BDE77A0" w14:textId="77777777" w:rsidR="00C71AC6" w:rsidRDefault="004A1FAF">
                              <w:pPr>
                                <w:spacing w:after="160" w:line="259" w:lineRule="auto"/>
                                <w:ind w:left="0" w:firstLine="0"/>
                                <w:jc w:val="left"/>
                              </w:pPr>
                              <w:r>
                                <w:t>GNN</w:t>
                              </w:r>
                              <w:r>
                                <w:rPr>
                                  <w:spacing w:val="16"/>
                                </w:rPr>
                                <w:t xml:space="preserve"> </w:t>
                              </w:r>
                              <w:r>
                                <w:t>models</w:t>
                              </w:r>
                              <w:r>
                                <w:rPr>
                                  <w:spacing w:val="16"/>
                                </w:rPr>
                                <w:t xml:space="preserve"> </w:t>
                              </w:r>
                              <w:r>
                                <w:t>(such</w:t>
                              </w:r>
                              <w:r>
                                <w:rPr>
                                  <w:spacing w:val="16"/>
                                </w:rPr>
                                <w:t xml:space="preserve"> </w:t>
                              </w:r>
                              <w:r>
                                <w:t>as</w:t>
                              </w:r>
                              <w:r>
                                <w:rPr>
                                  <w:spacing w:val="16"/>
                                </w:rPr>
                                <w:t xml:space="preserve"> </w:t>
                              </w:r>
                              <w:r>
                                <w:t>GCN)</w:t>
                              </w:r>
                              <w:r>
                                <w:rPr>
                                  <w:spacing w:val="16"/>
                                </w:rPr>
                                <w:t xml:space="preserve"> </w:t>
                              </w:r>
                              <w:r>
                                <w:t>could</w:t>
                              </w:r>
                              <w:r>
                                <w:rPr>
                                  <w:spacing w:val="16"/>
                                </w:rPr>
                                <w:t xml:space="preserve"> </w:t>
                              </w:r>
                              <w:r>
                                <w:t>still</w:t>
                              </w:r>
                              <w:r>
                                <w:rPr>
                                  <w:spacing w:val="16"/>
                                </w:rPr>
                                <w:t xml:space="preserve"> </w:t>
                              </w:r>
                              <w:r>
                                <w:t>achieve</w:t>
                              </w:r>
                              <w:r>
                                <w:rPr>
                                  <w:spacing w:val="16"/>
                                </w:rPr>
                                <w:t xml:space="preserve"> </w:t>
                              </w:r>
                              <w:r>
                                <w:t>good</w:t>
                              </w:r>
                              <w:r>
                                <w:rPr>
                                  <w:spacing w:val="16"/>
                                </w:rPr>
                                <w:t xml:space="preserve"> </w:t>
                              </w:r>
                              <w:r>
                                <w:t>accuracy</w:t>
                              </w:r>
                              <w:r>
                                <w:rPr>
                                  <w:spacing w:val="16"/>
                                </w:rPr>
                                <w:t xml:space="preserve"> </w:t>
                              </w:r>
                              <w:r>
                                <w:t>with</w:t>
                              </w:r>
                              <w:r>
                                <w:rPr>
                                  <w:spacing w:val="16"/>
                                </w:rPr>
                                <w:t xml:space="preserve"> </w:t>
                              </w:r>
                              <w:r>
                                <w:t>proper</w:t>
                              </w:r>
                              <w:r>
                                <w:rPr>
                                  <w:spacing w:val="16"/>
                                </w:rPr>
                                <w:t xml:space="preserve"> </w:t>
                              </w:r>
                              <w:r>
                                <w:t>hyper-parameter</w:t>
                              </w:r>
                            </w:p>
                          </w:txbxContent>
                        </wps:txbx>
                        <wps:bodyPr horzOverflow="overflow" vert="horz" lIns="0" tIns="0" rIns="0" bIns="0" rtlCol="0">
                          <a:noAutofit/>
                        </wps:bodyPr>
                      </wps:wsp>
                      <wps:wsp>
                        <wps:cNvPr id="5619" name="Rectangle 5619"/>
                        <wps:cNvSpPr/>
                        <wps:spPr>
                          <a:xfrm>
                            <a:off x="144005" y="1356891"/>
                            <a:ext cx="667598" cy="180531"/>
                          </a:xfrm>
                          <a:prstGeom prst="rect">
                            <a:avLst/>
                          </a:prstGeom>
                          <a:ln>
                            <a:noFill/>
                          </a:ln>
                        </wps:spPr>
                        <wps:txbx>
                          <w:txbxContent>
                            <w:p w14:paraId="43A7F6BA" w14:textId="77777777" w:rsidR="00C71AC6" w:rsidRDefault="004A1FAF">
                              <w:pPr>
                                <w:spacing w:after="160" w:line="259" w:lineRule="auto"/>
                                <w:ind w:left="0" w:firstLine="0"/>
                                <w:jc w:val="left"/>
                              </w:pPr>
                              <w:r>
                                <w:rPr>
                                  <w:w w:val="97"/>
                                </w:rPr>
                                <w:t>settings.</w:t>
                              </w:r>
                            </w:p>
                          </w:txbxContent>
                        </wps:txbx>
                        <wps:bodyPr horzOverflow="overflow" vert="horz" lIns="0" tIns="0" rIns="0" bIns="0" rtlCol="0">
                          <a:noAutofit/>
                        </wps:bodyPr>
                      </wps:wsp>
                      <wps:wsp>
                        <wps:cNvPr id="56347" name="Shape 56347"/>
                        <wps:cNvSpPr/>
                        <wps:spPr>
                          <a:xfrm>
                            <a:off x="1371600" y="1682490"/>
                            <a:ext cx="3200400" cy="2743200"/>
                          </a:xfrm>
                          <a:custGeom>
                            <a:avLst/>
                            <a:gdLst/>
                            <a:ahLst/>
                            <a:cxnLst/>
                            <a:rect l="0" t="0" r="0" b="0"/>
                            <a:pathLst>
                              <a:path w="3200400" h="2743200">
                                <a:moveTo>
                                  <a:pt x="0" y="0"/>
                                </a:moveTo>
                                <a:lnTo>
                                  <a:pt x="3200400" y="0"/>
                                </a:lnTo>
                                <a:lnTo>
                                  <a:pt x="3200400" y="2743200"/>
                                </a:lnTo>
                                <a:lnTo>
                                  <a:pt x="0" y="27432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6348" name="Shape 56348"/>
                        <wps:cNvSpPr/>
                        <wps:spPr>
                          <a:xfrm>
                            <a:off x="1771650" y="2011674"/>
                            <a:ext cx="2480310" cy="2112264"/>
                          </a:xfrm>
                          <a:custGeom>
                            <a:avLst/>
                            <a:gdLst/>
                            <a:ahLst/>
                            <a:cxnLst/>
                            <a:rect l="0" t="0" r="0" b="0"/>
                            <a:pathLst>
                              <a:path w="2480310" h="2112264">
                                <a:moveTo>
                                  <a:pt x="0" y="0"/>
                                </a:moveTo>
                                <a:lnTo>
                                  <a:pt x="2480310" y="0"/>
                                </a:lnTo>
                                <a:lnTo>
                                  <a:pt x="2480310" y="2112264"/>
                                </a:lnTo>
                                <a:lnTo>
                                  <a:pt x="0" y="2112264"/>
                                </a:lnTo>
                                <a:lnTo>
                                  <a:pt x="0" y="0"/>
                                </a:lnTo>
                              </a:path>
                            </a:pathLst>
                          </a:custGeom>
                          <a:ln w="0" cap="flat">
                            <a:miter lim="127000"/>
                          </a:ln>
                        </wps:spPr>
                        <wps:style>
                          <a:lnRef idx="0">
                            <a:srgbClr val="000000">
                              <a:alpha val="0"/>
                            </a:srgbClr>
                          </a:lnRef>
                          <a:fillRef idx="1">
                            <a:srgbClr val="E5E5E5"/>
                          </a:fillRef>
                          <a:effectRef idx="0">
                            <a:scrgbClr r="0" g="0" b="0"/>
                          </a:effectRef>
                          <a:fontRef idx="none"/>
                        </wps:style>
                        <wps:bodyPr/>
                      </wps:wsp>
                      <wps:wsp>
                        <wps:cNvPr id="5622" name="Shape 5622"/>
                        <wps:cNvSpPr/>
                        <wps:spPr>
                          <a:xfrm>
                            <a:off x="2072294" y="2011674"/>
                            <a:ext cx="0" cy="2112264"/>
                          </a:xfrm>
                          <a:custGeom>
                            <a:avLst/>
                            <a:gdLst/>
                            <a:ahLst/>
                            <a:cxnLst/>
                            <a:rect l="0" t="0" r="0" b="0"/>
                            <a:pathLst>
                              <a:path h="2112264">
                                <a:moveTo>
                                  <a:pt x="0" y="2112264"/>
                                </a:moveTo>
                                <a:lnTo>
                                  <a:pt x="0" y="0"/>
                                </a:lnTo>
                              </a:path>
                            </a:pathLst>
                          </a:custGeom>
                          <a:ln w="5080" cap="sq">
                            <a:round/>
                          </a:ln>
                        </wps:spPr>
                        <wps:style>
                          <a:lnRef idx="1">
                            <a:srgbClr val="FFFFFF"/>
                          </a:lnRef>
                          <a:fillRef idx="0">
                            <a:srgbClr val="000000">
                              <a:alpha val="0"/>
                            </a:srgbClr>
                          </a:fillRef>
                          <a:effectRef idx="0">
                            <a:scrgbClr r="0" g="0" b="0"/>
                          </a:effectRef>
                          <a:fontRef idx="none"/>
                        </wps:style>
                        <wps:bodyPr/>
                      </wps:wsp>
                      <wps:wsp>
                        <wps:cNvPr id="5623" name="Shape 5623"/>
                        <wps:cNvSpPr/>
                        <wps:spPr>
                          <a:xfrm>
                            <a:off x="2072294" y="4123938"/>
                            <a:ext cx="0" cy="22225"/>
                          </a:xfrm>
                          <a:custGeom>
                            <a:avLst/>
                            <a:gdLst/>
                            <a:ahLst/>
                            <a:cxnLst/>
                            <a:rect l="0" t="0" r="0" b="0"/>
                            <a:pathLst>
                              <a:path h="22225">
                                <a:moveTo>
                                  <a:pt x="0" y="22225"/>
                                </a:moveTo>
                                <a:lnTo>
                                  <a:pt x="0" y="0"/>
                                </a:lnTo>
                                <a:close/>
                              </a:path>
                            </a:pathLst>
                          </a:custGeom>
                          <a:ln w="5080" cap="flat">
                            <a:round/>
                          </a:ln>
                        </wps:spPr>
                        <wps:style>
                          <a:lnRef idx="1">
                            <a:srgbClr val="555555"/>
                          </a:lnRef>
                          <a:fillRef idx="1">
                            <a:srgbClr val="555555"/>
                          </a:fillRef>
                          <a:effectRef idx="0">
                            <a:scrgbClr r="0" g="0" b="0"/>
                          </a:effectRef>
                          <a:fontRef idx="none"/>
                        </wps:style>
                        <wps:bodyPr/>
                      </wps:wsp>
                      <wps:wsp>
                        <wps:cNvPr id="5624" name="Rectangle 5624"/>
                        <wps:cNvSpPr/>
                        <wps:spPr>
                          <a:xfrm>
                            <a:off x="1959383" y="4120308"/>
                            <a:ext cx="300254" cy="229177"/>
                          </a:xfrm>
                          <a:prstGeom prst="rect">
                            <a:avLst/>
                          </a:prstGeom>
                          <a:ln>
                            <a:noFill/>
                          </a:ln>
                        </wps:spPr>
                        <wps:txbx>
                          <w:txbxContent>
                            <w:p w14:paraId="2DB96A5F" w14:textId="77777777" w:rsidR="00C71AC6" w:rsidRDefault="004A1FAF">
                              <w:pPr>
                                <w:spacing w:after="160" w:line="259" w:lineRule="auto"/>
                                <w:ind w:left="0" w:firstLine="0"/>
                                <w:jc w:val="left"/>
                              </w:pPr>
                              <w:r>
                                <w:rPr>
                                  <w:color w:val="555555"/>
                                  <w:w w:val="124"/>
                                  <w:sz w:val="16"/>
                                </w:rPr>
                                <w:t>amp</w:t>
                              </w:r>
                            </w:p>
                          </w:txbxContent>
                        </wps:txbx>
                        <wps:bodyPr horzOverflow="overflow" vert="horz" lIns="0" tIns="0" rIns="0" bIns="0" rtlCol="0">
                          <a:noAutofit/>
                        </wps:bodyPr>
                      </wps:wsp>
                      <wps:wsp>
                        <wps:cNvPr id="5625" name="Shape 5625"/>
                        <wps:cNvSpPr/>
                        <wps:spPr>
                          <a:xfrm>
                            <a:off x="2542050" y="2011674"/>
                            <a:ext cx="0" cy="2112264"/>
                          </a:xfrm>
                          <a:custGeom>
                            <a:avLst/>
                            <a:gdLst/>
                            <a:ahLst/>
                            <a:cxnLst/>
                            <a:rect l="0" t="0" r="0" b="0"/>
                            <a:pathLst>
                              <a:path h="2112264">
                                <a:moveTo>
                                  <a:pt x="0" y="2112264"/>
                                </a:moveTo>
                                <a:lnTo>
                                  <a:pt x="0" y="0"/>
                                </a:lnTo>
                              </a:path>
                            </a:pathLst>
                          </a:custGeom>
                          <a:ln w="5080" cap="sq">
                            <a:round/>
                          </a:ln>
                        </wps:spPr>
                        <wps:style>
                          <a:lnRef idx="1">
                            <a:srgbClr val="FFFFFF"/>
                          </a:lnRef>
                          <a:fillRef idx="0">
                            <a:srgbClr val="000000">
                              <a:alpha val="0"/>
                            </a:srgbClr>
                          </a:fillRef>
                          <a:effectRef idx="0">
                            <a:scrgbClr r="0" g="0" b="0"/>
                          </a:effectRef>
                          <a:fontRef idx="none"/>
                        </wps:style>
                        <wps:bodyPr/>
                      </wps:wsp>
                      <wps:wsp>
                        <wps:cNvPr id="5626" name="Shape 5626"/>
                        <wps:cNvSpPr/>
                        <wps:spPr>
                          <a:xfrm>
                            <a:off x="2542050" y="4123938"/>
                            <a:ext cx="0" cy="22225"/>
                          </a:xfrm>
                          <a:custGeom>
                            <a:avLst/>
                            <a:gdLst/>
                            <a:ahLst/>
                            <a:cxnLst/>
                            <a:rect l="0" t="0" r="0" b="0"/>
                            <a:pathLst>
                              <a:path h="22225">
                                <a:moveTo>
                                  <a:pt x="0" y="22225"/>
                                </a:moveTo>
                                <a:lnTo>
                                  <a:pt x="0" y="0"/>
                                </a:lnTo>
                                <a:close/>
                              </a:path>
                            </a:pathLst>
                          </a:custGeom>
                          <a:ln w="5080" cap="flat">
                            <a:round/>
                          </a:ln>
                        </wps:spPr>
                        <wps:style>
                          <a:lnRef idx="1">
                            <a:srgbClr val="555555"/>
                          </a:lnRef>
                          <a:fillRef idx="1">
                            <a:srgbClr val="555555"/>
                          </a:fillRef>
                          <a:effectRef idx="0">
                            <a:scrgbClr r="0" g="0" b="0"/>
                          </a:effectRef>
                          <a:fontRef idx="none"/>
                        </wps:style>
                        <wps:bodyPr/>
                      </wps:wsp>
                      <wps:wsp>
                        <wps:cNvPr id="5627" name="Rectangle 5627"/>
                        <wps:cNvSpPr/>
                        <wps:spPr>
                          <a:xfrm>
                            <a:off x="2445361" y="4120308"/>
                            <a:ext cx="257284" cy="229177"/>
                          </a:xfrm>
                          <a:prstGeom prst="rect">
                            <a:avLst/>
                          </a:prstGeom>
                          <a:ln>
                            <a:noFill/>
                          </a:ln>
                        </wps:spPr>
                        <wps:txbx>
                          <w:txbxContent>
                            <w:p w14:paraId="54E3F637" w14:textId="77777777" w:rsidR="00C71AC6" w:rsidRDefault="004A1FAF">
                              <w:pPr>
                                <w:spacing w:after="160" w:line="259" w:lineRule="auto"/>
                                <w:ind w:left="0" w:firstLine="0"/>
                                <w:jc w:val="left"/>
                              </w:pPr>
                              <w:r>
                                <w:rPr>
                                  <w:color w:val="555555"/>
                                  <w:w w:val="122"/>
                                  <w:sz w:val="16"/>
                                </w:rPr>
                                <w:t>pub</w:t>
                              </w:r>
                            </w:p>
                          </w:txbxContent>
                        </wps:txbx>
                        <wps:bodyPr horzOverflow="overflow" vert="horz" lIns="0" tIns="0" rIns="0" bIns="0" rtlCol="0">
                          <a:noAutofit/>
                        </wps:bodyPr>
                      </wps:wsp>
                      <wps:wsp>
                        <wps:cNvPr id="5628" name="Shape 5628"/>
                        <wps:cNvSpPr/>
                        <wps:spPr>
                          <a:xfrm>
                            <a:off x="3011805" y="2011674"/>
                            <a:ext cx="0" cy="2112264"/>
                          </a:xfrm>
                          <a:custGeom>
                            <a:avLst/>
                            <a:gdLst/>
                            <a:ahLst/>
                            <a:cxnLst/>
                            <a:rect l="0" t="0" r="0" b="0"/>
                            <a:pathLst>
                              <a:path h="2112264">
                                <a:moveTo>
                                  <a:pt x="0" y="2112264"/>
                                </a:moveTo>
                                <a:lnTo>
                                  <a:pt x="0" y="0"/>
                                </a:lnTo>
                              </a:path>
                            </a:pathLst>
                          </a:custGeom>
                          <a:ln w="5080" cap="sq">
                            <a:round/>
                          </a:ln>
                        </wps:spPr>
                        <wps:style>
                          <a:lnRef idx="1">
                            <a:srgbClr val="FFFFFF"/>
                          </a:lnRef>
                          <a:fillRef idx="0">
                            <a:srgbClr val="000000">
                              <a:alpha val="0"/>
                            </a:srgbClr>
                          </a:fillRef>
                          <a:effectRef idx="0">
                            <a:scrgbClr r="0" g="0" b="0"/>
                          </a:effectRef>
                          <a:fontRef idx="none"/>
                        </wps:style>
                        <wps:bodyPr/>
                      </wps:wsp>
                      <wps:wsp>
                        <wps:cNvPr id="5629" name="Shape 5629"/>
                        <wps:cNvSpPr/>
                        <wps:spPr>
                          <a:xfrm>
                            <a:off x="3011805" y="4123938"/>
                            <a:ext cx="0" cy="22225"/>
                          </a:xfrm>
                          <a:custGeom>
                            <a:avLst/>
                            <a:gdLst/>
                            <a:ahLst/>
                            <a:cxnLst/>
                            <a:rect l="0" t="0" r="0" b="0"/>
                            <a:pathLst>
                              <a:path h="22225">
                                <a:moveTo>
                                  <a:pt x="0" y="22225"/>
                                </a:moveTo>
                                <a:lnTo>
                                  <a:pt x="0" y="0"/>
                                </a:lnTo>
                                <a:close/>
                              </a:path>
                            </a:pathLst>
                          </a:custGeom>
                          <a:ln w="5080" cap="flat">
                            <a:round/>
                          </a:ln>
                        </wps:spPr>
                        <wps:style>
                          <a:lnRef idx="1">
                            <a:srgbClr val="555555"/>
                          </a:lnRef>
                          <a:fillRef idx="1">
                            <a:srgbClr val="555555"/>
                          </a:fillRef>
                          <a:effectRef idx="0">
                            <a:scrgbClr r="0" g="0" b="0"/>
                          </a:effectRef>
                          <a:fontRef idx="none"/>
                        </wps:style>
                        <wps:bodyPr/>
                      </wps:wsp>
                      <wps:wsp>
                        <wps:cNvPr id="5630" name="Rectangle 5630"/>
                        <wps:cNvSpPr/>
                        <wps:spPr>
                          <a:xfrm>
                            <a:off x="2903210" y="4120308"/>
                            <a:ext cx="288769" cy="229177"/>
                          </a:xfrm>
                          <a:prstGeom prst="rect">
                            <a:avLst/>
                          </a:prstGeom>
                          <a:ln>
                            <a:noFill/>
                          </a:ln>
                        </wps:spPr>
                        <wps:txbx>
                          <w:txbxContent>
                            <w:p w14:paraId="15129A56" w14:textId="77777777" w:rsidR="00C71AC6" w:rsidRDefault="004A1FAF">
                              <w:pPr>
                                <w:spacing w:after="160" w:line="259" w:lineRule="auto"/>
                                <w:ind w:left="0" w:firstLine="0"/>
                                <w:jc w:val="left"/>
                              </w:pPr>
                              <w:proofErr w:type="spellStart"/>
                              <w:r>
                                <w:rPr>
                                  <w:color w:val="555555"/>
                                  <w:w w:val="126"/>
                                  <w:sz w:val="16"/>
                                </w:rPr>
                                <w:t>amc</w:t>
                              </w:r>
                              <w:proofErr w:type="spellEnd"/>
                            </w:p>
                          </w:txbxContent>
                        </wps:txbx>
                        <wps:bodyPr horzOverflow="overflow" vert="horz" lIns="0" tIns="0" rIns="0" bIns="0" rtlCol="0">
                          <a:noAutofit/>
                        </wps:bodyPr>
                      </wps:wsp>
                      <wps:wsp>
                        <wps:cNvPr id="5631" name="Shape 5631"/>
                        <wps:cNvSpPr/>
                        <wps:spPr>
                          <a:xfrm>
                            <a:off x="3481561" y="2011674"/>
                            <a:ext cx="0" cy="2112264"/>
                          </a:xfrm>
                          <a:custGeom>
                            <a:avLst/>
                            <a:gdLst/>
                            <a:ahLst/>
                            <a:cxnLst/>
                            <a:rect l="0" t="0" r="0" b="0"/>
                            <a:pathLst>
                              <a:path h="2112264">
                                <a:moveTo>
                                  <a:pt x="0" y="2112264"/>
                                </a:moveTo>
                                <a:lnTo>
                                  <a:pt x="0" y="0"/>
                                </a:lnTo>
                              </a:path>
                            </a:pathLst>
                          </a:custGeom>
                          <a:ln w="5080" cap="sq">
                            <a:round/>
                          </a:ln>
                        </wps:spPr>
                        <wps:style>
                          <a:lnRef idx="1">
                            <a:srgbClr val="FFFFFF"/>
                          </a:lnRef>
                          <a:fillRef idx="0">
                            <a:srgbClr val="000000">
                              <a:alpha val="0"/>
                            </a:srgbClr>
                          </a:fillRef>
                          <a:effectRef idx="0">
                            <a:scrgbClr r="0" g="0" b="0"/>
                          </a:effectRef>
                          <a:fontRef idx="none"/>
                        </wps:style>
                        <wps:bodyPr/>
                      </wps:wsp>
                      <wps:wsp>
                        <wps:cNvPr id="5632" name="Shape 5632"/>
                        <wps:cNvSpPr/>
                        <wps:spPr>
                          <a:xfrm>
                            <a:off x="3481561" y="4123938"/>
                            <a:ext cx="0" cy="22225"/>
                          </a:xfrm>
                          <a:custGeom>
                            <a:avLst/>
                            <a:gdLst/>
                            <a:ahLst/>
                            <a:cxnLst/>
                            <a:rect l="0" t="0" r="0" b="0"/>
                            <a:pathLst>
                              <a:path h="22225">
                                <a:moveTo>
                                  <a:pt x="0" y="22225"/>
                                </a:moveTo>
                                <a:lnTo>
                                  <a:pt x="0" y="0"/>
                                </a:lnTo>
                                <a:close/>
                              </a:path>
                            </a:pathLst>
                          </a:custGeom>
                          <a:ln w="5080" cap="flat">
                            <a:round/>
                          </a:ln>
                        </wps:spPr>
                        <wps:style>
                          <a:lnRef idx="1">
                            <a:srgbClr val="555555"/>
                          </a:lnRef>
                          <a:fillRef idx="1">
                            <a:srgbClr val="555555"/>
                          </a:fillRef>
                          <a:effectRef idx="0">
                            <a:scrgbClr r="0" g="0" b="0"/>
                          </a:effectRef>
                          <a:fontRef idx="none"/>
                        </wps:style>
                        <wps:bodyPr/>
                      </wps:wsp>
                      <wps:wsp>
                        <wps:cNvPr id="5633" name="Rectangle 5633"/>
                        <wps:cNvSpPr/>
                        <wps:spPr>
                          <a:xfrm>
                            <a:off x="3389188" y="4120308"/>
                            <a:ext cx="245798" cy="229177"/>
                          </a:xfrm>
                          <a:prstGeom prst="rect">
                            <a:avLst/>
                          </a:prstGeom>
                          <a:ln>
                            <a:noFill/>
                          </a:ln>
                        </wps:spPr>
                        <wps:txbx>
                          <w:txbxContent>
                            <w:p w14:paraId="707464F0" w14:textId="77777777" w:rsidR="00C71AC6" w:rsidRDefault="004A1FAF">
                              <w:pPr>
                                <w:spacing w:after="160" w:line="259" w:lineRule="auto"/>
                                <w:ind w:left="0" w:firstLine="0"/>
                                <w:jc w:val="left"/>
                              </w:pPr>
                              <w:proofErr w:type="spellStart"/>
                              <w:r>
                                <w:rPr>
                                  <w:color w:val="555555"/>
                                  <w:w w:val="124"/>
                                  <w:sz w:val="16"/>
                                </w:rPr>
                                <w:t>cph</w:t>
                              </w:r>
                              <w:proofErr w:type="spellEnd"/>
                            </w:p>
                          </w:txbxContent>
                        </wps:txbx>
                        <wps:bodyPr horzOverflow="overflow" vert="horz" lIns="0" tIns="0" rIns="0" bIns="0" rtlCol="0">
                          <a:noAutofit/>
                        </wps:bodyPr>
                      </wps:wsp>
                      <wps:wsp>
                        <wps:cNvPr id="5634" name="Shape 5634"/>
                        <wps:cNvSpPr/>
                        <wps:spPr>
                          <a:xfrm>
                            <a:off x="3951316" y="2011674"/>
                            <a:ext cx="0" cy="2112264"/>
                          </a:xfrm>
                          <a:custGeom>
                            <a:avLst/>
                            <a:gdLst/>
                            <a:ahLst/>
                            <a:cxnLst/>
                            <a:rect l="0" t="0" r="0" b="0"/>
                            <a:pathLst>
                              <a:path h="2112264">
                                <a:moveTo>
                                  <a:pt x="0" y="2112264"/>
                                </a:moveTo>
                                <a:lnTo>
                                  <a:pt x="0" y="0"/>
                                </a:lnTo>
                              </a:path>
                            </a:pathLst>
                          </a:custGeom>
                          <a:ln w="5080" cap="sq">
                            <a:round/>
                          </a:ln>
                        </wps:spPr>
                        <wps:style>
                          <a:lnRef idx="1">
                            <a:srgbClr val="FFFFFF"/>
                          </a:lnRef>
                          <a:fillRef idx="0">
                            <a:srgbClr val="000000">
                              <a:alpha val="0"/>
                            </a:srgbClr>
                          </a:fillRef>
                          <a:effectRef idx="0">
                            <a:scrgbClr r="0" g="0" b="0"/>
                          </a:effectRef>
                          <a:fontRef idx="none"/>
                        </wps:style>
                        <wps:bodyPr/>
                      </wps:wsp>
                      <wps:wsp>
                        <wps:cNvPr id="5635" name="Shape 5635"/>
                        <wps:cNvSpPr/>
                        <wps:spPr>
                          <a:xfrm>
                            <a:off x="3951316" y="4123938"/>
                            <a:ext cx="0" cy="22225"/>
                          </a:xfrm>
                          <a:custGeom>
                            <a:avLst/>
                            <a:gdLst/>
                            <a:ahLst/>
                            <a:cxnLst/>
                            <a:rect l="0" t="0" r="0" b="0"/>
                            <a:pathLst>
                              <a:path h="22225">
                                <a:moveTo>
                                  <a:pt x="0" y="22225"/>
                                </a:moveTo>
                                <a:lnTo>
                                  <a:pt x="0" y="0"/>
                                </a:lnTo>
                                <a:close/>
                              </a:path>
                            </a:pathLst>
                          </a:custGeom>
                          <a:ln w="5080" cap="flat">
                            <a:round/>
                          </a:ln>
                        </wps:spPr>
                        <wps:style>
                          <a:lnRef idx="1">
                            <a:srgbClr val="555555"/>
                          </a:lnRef>
                          <a:fillRef idx="1">
                            <a:srgbClr val="555555"/>
                          </a:fillRef>
                          <a:effectRef idx="0">
                            <a:scrgbClr r="0" g="0" b="0"/>
                          </a:effectRef>
                          <a:fontRef idx="none"/>
                        </wps:style>
                        <wps:bodyPr/>
                      </wps:wsp>
                      <wps:wsp>
                        <wps:cNvPr id="5636" name="Rectangle 5636"/>
                        <wps:cNvSpPr/>
                        <wps:spPr>
                          <a:xfrm>
                            <a:off x="3905130" y="4120308"/>
                            <a:ext cx="122696" cy="229177"/>
                          </a:xfrm>
                          <a:prstGeom prst="rect">
                            <a:avLst/>
                          </a:prstGeom>
                          <a:ln>
                            <a:noFill/>
                          </a:ln>
                        </wps:spPr>
                        <wps:txbx>
                          <w:txbxContent>
                            <w:p w14:paraId="16728551" w14:textId="77777777" w:rsidR="00C71AC6" w:rsidRDefault="004A1FAF">
                              <w:pPr>
                                <w:spacing w:after="160" w:line="259" w:lineRule="auto"/>
                                <w:ind w:left="0" w:firstLine="0"/>
                                <w:jc w:val="left"/>
                              </w:pPr>
                              <w:proofErr w:type="spellStart"/>
                              <w:r>
                                <w:rPr>
                                  <w:color w:val="555555"/>
                                  <w:w w:val="122"/>
                                  <w:sz w:val="16"/>
                                </w:rPr>
                                <w:t>fli</w:t>
                              </w:r>
                              <w:proofErr w:type="spellEnd"/>
                            </w:p>
                          </w:txbxContent>
                        </wps:txbx>
                        <wps:bodyPr horzOverflow="overflow" vert="horz" lIns="0" tIns="0" rIns="0" bIns="0" rtlCol="0">
                          <a:noAutofit/>
                        </wps:bodyPr>
                      </wps:wsp>
                      <wps:wsp>
                        <wps:cNvPr id="5637" name="Rectangle 5637"/>
                        <wps:cNvSpPr/>
                        <wps:spPr>
                          <a:xfrm>
                            <a:off x="2772440" y="4233465"/>
                            <a:ext cx="634993" cy="275012"/>
                          </a:xfrm>
                          <a:prstGeom prst="rect">
                            <a:avLst/>
                          </a:prstGeom>
                          <a:ln>
                            <a:noFill/>
                          </a:ln>
                        </wps:spPr>
                        <wps:txbx>
                          <w:txbxContent>
                            <w:p w14:paraId="0E3F0A9D" w14:textId="77777777" w:rsidR="00C71AC6" w:rsidRDefault="004A1FAF">
                              <w:pPr>
                                <w:spacing w:after="160" w:line="259" w:lineRule="auto"/>
                                <w:ind w:left="0" w:firstLine="0"/>
                                <w:jc w:val="left"/>
                              </w:pPr>
                              <w:r>
                                <w:rPr>
                                  <w:color w:val="555555"/>
                                  <w:w w:val="126"/>
                                  <w:sz w:val="19"/>
                                </w:rPr>
                                <w:t>Dataset</w:t>
                              </w:r>
                            </w:p>
                          </w:txbxContent>
                        </wps:txbx>
                        <wps:bodyPr horzOverflow="overflow" vert="horz" lIns="0" tIns="0" rIns="0" bIns="0" rtlCol="0">
                          <a:noAutofit/>
                        </wps:bodyPr>
                      </wps:wsp>
                      <wps:wsp>
                        <wps:cNvPr id="5638" name="Shape 5638"/>
                        <wps:cNvSpPr/>
                        <wps:spPr>
                          <a:xfrm>
                            <a:off x="1771650" y="4123938"/>
                            <a:ext cx="2480310" cy="0"/>
                          </a:xfrm>
                          <a:custGeom>
                            <a:avLst/>
                            <a:gdLst/>
                            <a:ahLst/>
                            <a:cxnLst/>
                            <a:rect l="0" t="0" r="0" b="0"/>
                            <a:pathLst>
                              <a:path w="2480310">
                                <a:moveTo>
                                  <a:pt x="0" y="0"/>
                                </a:moveTo>
                                <a:lnTo>
                                  <a:pt x="2480310" y="0"/>
                                </a:lnTo>
                              </a:path>
                            </a:pathLst>
                          </a:custGeom>
                          <a:ln w="5080" cap="sq">
                            <a:round/>
                          </a:ln>
                        </wps:spPr>
                        <wps:style>
                          <a:lnRef idx="1">
                            <a:srgbClr val="FFFFFF"/>
                          </a:lnRef>
                          <a:fillRef idx="0">
                            <a:srgbClr val="000000">
                              <a:alpha val="0"/>
                            </a:srgbClr>
                          </a:fillRef>
                          <a:effectRef idx="0">
                            <a:scrgbClr r="0" g="0" b="0"/>
                          </a:effectRef>
                          <a:fontRef idx="none"/>
                        </wps:style>
                        <wps:bodyPr/>
                      </wps:wsp>
                      <wps:wsp>
                        <wps:cNvPr id="5639" name="Shape 5639"/>
                        <wps:cNvSpPr/>
                        <wps:spPr>
                          <a:xfrm>
                            <a:off x="1749425" y="4123938"/>
                            <a:ext cx="22225" cy="0"/>
                          </a:xfrm>
                          <a:custGeom>
                            <a:avLst/>
                            <a:gdLst/>
                            <a:ahLst/>
                            <a:cxnLst/>
                            <a:rect l="0" t="0" r="0" b="0"/>
                            <a:pathLst>
                              <a:path w="22225">
                                <a:moveTo>
                                  <a:pt x="22225" y="0"/>
                                </a:moveTo>
                                <a:lnTo>
                                  <a:pt x="0" y="0"/>
                                </a:lnTo>
                                <a:close/>
                              </a:path>
                            </a:pathLst>
                          </a:custGeom>
                          <a:ln w="5080" cap="flat">
                            <a:round/>
                          </a:ln>
                        </wps:spPr>
                        <wps:style>
                          <a:lnRef idx="1">
                            <a:srgbClr val="555555"/>
                          </a:lnRef>
                          <a:fillRef idx="1">
                            <a:srgbClr val="555555"/>
                          </a:fillRef>
                          <a:effectRef idx="0">
                            <a:scrgbClr r="0" g="0" b="0"/>
                          </a:effectRef>
                          <a:fontRef idx="none"/>
                        </wps:style>
                        <wps:bodyPr/>
                      </wps:wsp>
                      <wps:wsp>
                        <wps:cNvPr id="5640" name="Rectangle 5640"/>
                        <wps:cNvSpPr/>
                        <wps:spPr>
                          <a:xfrm>
                            <a:off x="1565474" y="4037261"/>
                            <a:ext cx="214854" cy="229177"/>
                          </a:xfrm>
                          <a:prstGeom prst="rect">
                            <a:avLst/>
                          </a:prstGeom>
                          <a:ln>
                            <a:noFill/>
                          </a:ln>
                        </wps:spPr>
                        <wps:txbx>
                          <w:txbxContent>
                            <w:p w14:paraId="088CB658" w14:textId="77777777" w:rsidR="00C71AC6" w:rsidRDefault="004A1FAF">
                              <w:pPr>
                                <w:spacing w:after="160" w:line="259" w:lineRule="auto"/>
                                <w:ind w:left="0" w:firstLine="0"/>
                                <w:jc w:val="left"/>
                              </w:pPr>
                              <w:r>
                                <w:rPr>
                                  <w:color w:val="555555"/>
                                  <w:w w:val="126"/>
                                  <w:sz w:val="16"/>
                                </w:rPr>
                                <w:t>0.4</w:t>
                              </w:r>
                            </w:p>
                          </w:txbxContent>
                        </wps:txbx>
                        <wps:bodyPr horzOverflow="overflow" vert="horz" lIns="0" tIns="0" rIns="0" bIns="0" rtlCol="0">
                          <a:noAutofit/>
                        </wps:bodyPr>
                      </wps:wsp>
                      <wps:wsp>
                        <wps:cNvPr id="5641" name="Shape 5641"/>
                        <wps:cNvSpPr/>
                        <wps:spPr>
                          <a:xfrm>
                            <a:off x="1771650" y="3771894"/>
                            <a:ext cx="2480310" cy="0"/>
                          </a:xfrm>
                          <a:custGeom>
                            <a:avLst/>
                            <a:gdLst/>
                            <a:ahLst/>
                            <a:cxnLst/>
                            <a:rect l="0" t="0" r="0" b="0"/>
                            <a:pathLst>
                              <a:path w="2480310">
                                <a:moveTo>
                                  <a:pt x="0" y="0"/>
                                </a:moveTo>
                                <a:lnTo>
                                  <a:pt x="2480310" y="0"/>
                                </a:lnTo>
                              </a:path>
                            </a:pathLst>
                          </a:custGeom>
                          <a:ln w="5080" cap="sq">
                            <a:round/>
                          </a:ln>
                        </wps:spPr>
                        <wps:style>
                          <a:lnRef idx="1">
                            <a:srgbClr val="FFFFFF"/>
                          </a:lnRef>
                          <a:fillRef idx="0">
                            <a:srgbClr val="000000">
                              <a:alpha val="0"/>
                            </a:srgbClr>
                          </a:fillRef>
                          <a:effectRef idx="0">
                            <a:scrgbClr r="0" g="0" b="0"/>
                          </a:effectRef>
                          <a:fontRef idx="none"/>
                        </wps:style>
                        <wps:bodyPr/>
                      </wps:wsp>
                      <wps:wsp>
                        <wps:cNvPr id="5642" name="Shape 5642"/>
                        <wps:cNvSpPr/>
                        <wps:spPr>
                          <a:xfrm>
                            <a:off x="1749425" y="3771894"/>
                            <a:ext cx="22225" cy="0"/>
                          </a:xfrm>
                          <a:custGeom>
                            <a:avLst/>
                            <a:gdLst/>
                            <a:ahLst/>
                            <a:cxnLst/>
                            <a:rect l="0" t="0" r="0" b="0"/>
                            <a:pathLst>
                              <a:path w="22225">
                                <a:moveTo>
                                  <a:pt x="22225" y="0"/>
                                </a:moveTo>
                                <a:lnTo>
                                  <a:pt x="0" y="0"/>
                                </a:lnTo>
                                <a:close/>
                              </a:path>
                            </a:pathLst>
                          </a:custGeom>
                          <a:ln w="5080" cap="flat">
                            <a:round/>
                          </a:ln>
                        </wps:spPr>
                        <wps:style>
                          <a:lnRef idx="1">
                            <a:srgbClr val="555555"/>
                          </a:lnRef>
                          <a:fillRef idx="1">
                            <a:srgbClr val="555555"/>
                          </a:fillRef>
                          <a:effectRef idx="0">
                            <a:scrgbClr r="0" g="0" b="0"/>
                          </a:effectRef>
                          <a:fontRef idx="none"/>
                        </wps:style>
                        <wps:bodyPr/>
                      </wps:wsp>
                      <wps:wsp>
                        <wps:cNvPr id="5643" name="Rectangle 5643"/>
                        <wps:cNvSpPr/>
                        <wps:spPr>
                          <a:xfrm>
                            <a:off x="1565474" y="3685217"/>
                            <a:ext cx="214854" cy="229177"/>
                          </a:xfrm>
                          <a:prstGeom prst="rect">
                            <a:avLst/>
                          </a:prstGeom>
                          <a:ln>
                            <a:noFill/>
                          </a:ln>
                        </wps:spPr>
                        <wps:txbx>
                          <w:txbxContent>
                            <w:p w14:paraId="2BA08027" w14:textId="77777777" w:rsidR="00C71AC6" w:rsidRDefault="004A1FAF">
                              <w:pPr>
                                <w:spacing w:after="160" w:line="259" w:lineRule="auto"/>
                                <w:ind w:left="0" w:firstLine="0"/>
                                <w:jc w:val="left"/>
                              </w:pPr>
                              <w:r>
                                <w:rPr>
                                  <w:color w:val="555555"/>
                                  <w:w w:val="126"/>
                                  <w:sz w:val="16"/>
                                </w:rPr>
                                <w:t>0.5</w:t>
                              </w:r>
                            </w:p>
                          </w:txbxContent>
                        </wps:txbx>
                        <wps:bodyPr horzOverflow="overflow" vert="horz" lIns="0" tIns="0" rIns="0" bIns="0" rtlCol="0">
                          <a:noAutofit/>
                        </wps:bodyPr>
                      </wps:wsp>
                      <wps:wsp>
                        <wps:cNvPr id="5644" name="Shape 5644"/>
                        <wps:cNvSpPr/>
                        <wps:spPr>
                          <a:xfrm>
                            <a:off x="1771650" y="3419851"/>
                            <a:ext cx="2480310" cy="0"/>
                          </a:xfrm>
                          <a:custGeom>
                            <a:avLst/>
                            <a:gdLst/>
                            <a:ahLst/>
                            <a:cxnLst/>
                            <a:rect l="0" t="0" r="0" b="0"/>
                            <a:pathLst>
                              <a:path w="2480310">
                                <a:moveTo>
                                  <a:pt x="0" y="0"/>
                                </a:moveTo>
                                <a:lnTo>
                                  <a:pt x="2480310" y="0"/>
                                </a:lnTo>
                              </a:path>
                            </a:pathLst>
                          </a:custGeom>
                          <a:ln w="5080" cap="sq">
                            <a:round/>
                          </a:ln>
                        </wps:spPr>
                        <wps:style>
                          <a:lnRef idx="1">
                            <a:srgbClr val="FFFFFF"/>
                          </a:lnRef>
                          <a:fillRef idx="0">
                            <a:srgbClr val="000000">
                              <a:alpha val="0"/>
                            </a:srgbClr>
                          </a:fillRef>
                          <a:effectRef idx="0">
                            <a:scrgbClr r="0" g="0" b="0"/>
                          </a:effectRef>
                          <a:fontRef idx="none"/>
                        </wps:style>
                        <wps:bodyPr/>
                      </wps:wsp>
                      <wps:wsp>
                        <wps:cNvPr id="5645" name="Shape 5645"/>
                        <wps:cNvSpPr/>
                        <wps:spPr>
                          <a:xfrm>
                            <a:off x="1749425" y="3419851"/>
                            <a:ext cx="22225" cy="0"/>
                          </a:xfrm>
                          <a:custGeom>
                            <a:avLst/>
                            <a:gdLst/>
                            <a:ahLst/>
                            <a:cxnLst/>
                            <a:rect l="0" t="0" r="0" b="0"/>
                            <a:pathLst>
                              <a:path w="22225">
                                <a:moveTo>
                                  <a:pt x="22225" y="0"/>
                                </a:moveTo>
                                <a:lnTo>
                                  <a:pt x="0" y="0"/>
                                </a:lnTo>
                                <a:close/>
                              </a:path>
                            </a:pathLst>
                          </a:custGeom>
                          <a:ln w="5080" cap="flat">
                            <a:round/>
                          </a:ln>
                        </wps:spPr>
                        <wps:style>
                          <a:lnRef idx="1">
                            <a:srgbClr val="555555"/>
                          </a:lnRef>
                          <a:fillRef idx="1">
                            <a:srgbClr val="555555"/>
                          </a:fillRef>
                          <a:effectRef idx="0">
                            <a:scrgbClr r="0" g="0" b="0"/>
                          </a:effectRef>
                          <a:fontRef idx="none"/>
                        </wps:style>
                        <wps:bodyPr/>
                      </wps:wsp>
                      <wps:wsp>
                        <wps:cNvPr id="5646" name="Rectangle 5646"/>
                        <wps:cNvSpPr/>
                        <wps:spPr>
                          <a:xfrm>
                            <a:off x="1565474" y="3333174"/>
                            <a:ext cx="214854" cy="229177"/>
                          </a:xfrm>
                          <a:prstGeom prst="rect">
                            <a:avLst/>
                          </a:prstGeom>
                          <a:ln>
                            <a:noFill/>
                          </a:ln>
                        </wps:spPr>
                        <wps:txbx>
                          <w:txbxContent>
                            <w:p w14:paraId="72C056D3" w14:textId="77777777" w:rsidR="00C71AC6" w:rsidRDefault="004A1FAF">
                              <w:pPr>
                                <w:spacing w:after="160" w:line="259" w:lineRule="auto"/>
                                <w:ind w:left="0" w:firstLine="0"/>
                                <w:jc w:val="left"/>
                              </w:pPr>
                              <w:r>
                                <w:rPr>
                                  <w:color w:val="555555"/>
                                  <w:w w:val="126"/>
                                  <w:sz w:val="16"/>
                                </w:rPr>
                                <w:t>0.6</w:t>
                              </w:r>
                            </w:p>
                          </w:txbxContent>
                        </wps:txbx>
                        <wps:bodyPr horzOverflow="overflow" vert="horz" lIns="0" tIns="0" rIns="0" bIns="0" rtlCol="0">
                          <a:noAutofit/>
                        </wps:bodyPr>
                      </wps:wsp>
                      <wps:wsp>
                        <wps:cNvPr id="5647" name="Shape 5647"/>
                        <wps:cNvSpPr/>
                        <wps:spPr>
                          <a:xfrm>
                            <a:off x="1771650" y="3067806"/>
                            <a:ext cx="2480310" cy="0"/>
                          </a:xfrm>
                          <a:custGeom>
                            <a:avLst/>
                            <a:gdLst/>
                            <a:ahLst/>
                            <a:cxnLst/>
                            <a:rect l="0" t="0" r="0" b="0"/>
                            <a:pathLst>
                              <a:path w="2480310">
                                <a:moveTo>
                                  <a:pt x="0" y="0"/>
                                </a:moveTo>
                                <a:lnTo>
                                  <a:pt x="2480310" y="0"/>
                                </a:lnTo>
                              </a:path>
                            </a:pathLst>
                          </a:custGeom>
                          <a:ln w="5080" cap="sq">
                            <a:round/>
                          </a:ln>
                        </wps:spPr>
                        <wps:style>
                          <a:lnRef idx="1">
                            <a:srgbClr val="FFFFFF"/>
                          </a:lnRef>
                          <a:fillRef idx="0">
                            <a:srgbClr val="000000">
                              <a:alpha val="0"/>
                            </a:srgbClr>
                          </a:fillRef>
                          <a:effectRef idx="0">
                            <a:scrgbClr r="0" g="0" b="0"/>
                          </a:effectRef>
                          <a:fontRef idx="none"/>
                        </wps:style>
                        <wps:bodyPr/>
                      </wps:wsp>
                      <wps:wsp>
                        <wps:cNvPr id="5648" name="Shape 5648"/>
                        <wps:cNvSpPr/>
                        <wps:spPr>
                          <a:xfrm>
                            <a:off x="1749425" y="3067806"/>
                            <a:ext cx="22225" cy="0"/>
                          </a:xfrm>
                          <a:custGeom>
                            <a:avLst/>
                            <a:gdLst/>
                            <a:ahLst/>
                            <a:cxnLst/>
                            <a:rect l="0" t="0" r="0" b="0"/>
                            <a:pathLst>
                              <a:path w="22225">
                                <a:moveTo>
                                  <a:pt x="22225" y="0"/>
                                </a:moveTo>
                                <a:lnTo>
                                  <a:pt x="0" y="0"/>
                                </a:lnTo>
                                <a:close/>
                              </a:path>
                            </a:pathLst>
                          </a:custGeom>
                          <a:ln w="5080" cap="flat">
                            <a:round/>
                          </a:ln>
                        </wps:spPr>
                        <wps:style>
                          <a:lnRef idx="1">
                            <a:srgbClr val="555555"/>
                          </a:lnRef>
                          <a:fillRef idx="1">
                            <a:srgbClr val="555555"/>
                          </a:fillRef>
                          <a:effectRef idx="0">
                            <a:scrgbClr r="0" g="0" b="0"/>
                          </a:effectRef>
                          <a:fontRef idx="none"/>
                        </wps:style>
                        <wps:bodyPr/>
                      </wps:wsp>
                      <wps:wsp>
                        <wps:cNvPr id="5649" name="Rectangle 5649"/>
                        <wps:cNvSpPr/>
                        <wps:spPr>
                          <a:xfrm>
                            <a:off x="1565474" y="2981129"/>
                            <a:ext cx="214854" cy="229177"/>
                          </a:xfrm>
                          <a:prstGeom prst="rect">
                            <a:avLst/>
                          </a:prstGeom>
                          <a:ln>
                            <a:noFill/>
                          </a:ln>
                        </wps:spPr>
                        <wps:txbx>
                          <w:txbxContent>
                            <w:p w14:paraId="59C64CFF" w14:textId="77777777" w:rsidR="00C71AC6" w:rsidRDefault="004A1FAF">
                              <w:pPr>
                                <w:spacing w:after="160" w:line="259" w:lineRule="auto"/>
                                <w:ind w:left="0" w:firstLine="0"/>
                                <w:jc w:val="left"/>
                              </w:pPr>
                              <w:r>
                                <w:rPr>
                                  <w:color w:val="555555"/>
                                  <w:w w:val="126"/>
                                  <w:sz w:val="16"/>
                                </w:rPr>
                                <w:t>0.7</w:t>
                              </w:r>
                            </w:p>
                          </w:txbxContent>
                        </wps:txbx>
                        <wps:bodyPr horzOverflow="overflow" vert="horz" lIns="0" tIns="0" rIns="0" bIns="0" rtlCol="0">
                          <a:noAutofit/>
                        </wps:bodyPr>
                      </wps:wsp>
                      <wps:wsp>
                        <wps:cNvPr id="5650" name="Shape 5650"/>
                        <wps:cNvSpPr/>
                        <wps:spPr>
                          <a:xfrm>
                            <a:off x="1771650" y="2715763"/>
                            <a:ext cx="2480310" cy="0"/>
                          </a:xfrm>
                          <a:custGeom>
                            <a:avLst/>
                            <a:gdLst/>
                            <a:ahLst/>
                            <a:cxnLst/>
                            <a:rect l="0" t="0" r="0" b="0"/>
                            <a:pathLst>
                              <a:path w="2480310">
                                <a:moveTo>
                                  <a:pt x="0" y="0"/>
                                </a:moveTo>
                                <a:lnTo>
                                  <a:pt x="2480310" y="0"/>
                                </a:lnTo>
                              </a:path>
                            </a:pathLst>
                          </a:custGeom>
                          <a:ln w="5080" cap="sq">
                            <a:round/>
                          </a:ln>
                        </wps:spPr>
                        <wps:style>
                          <a:lnRef idx="1">
                            <a:srgbClr val="FFFFFF"/>
                          </a:lnRef>
                          <a:fillRef idx="0">
                            <a:srgbClr val="000000">
                              <a:alpha val="0"/>
                            </a:srgbClr>
                          </a:fillRef>
                          <a:effectRef idx="0">
                            <a:scrgbClr r="0" g="0" b="0"/>
                          </a:effectRef>
                          <a:fontRef idx="none"/>
                        </wps:style>
                        <wps:bodyPr/>
                      </wps:wsp>
                      <wps:wsp>
                        <wps:cNvPr id="5651" name="Shape 5651"/>
                        <wps:cNvSpPr/>
                        <wps:spPr>
                          <a:xfrm>
                            <a:off x="1749425" y="2715763"/>
                            <a:ext cx="22225" cy="0"/>
                          </a:xfrm>
                          <a:custGeom>
                            <a:avLst/>
                            <a:gdLst/>
                            <a:ahLst/>
                            <a:cxnLst/>
                            <a:rect l="0" t="0" r="0" b="0"/>
                            <a:pathLst>
                              <a:path w="22225">
                                <a:moveTo>
                                  <a:pt x="22225" y="0"/>
                                </a:moveTo>
                                <a:lnTo>
                                  <a:pt x="0" y="0"/>
                                </a:lnTo>
                                <a:close/>
                              </a:path>
                            </a:pathLst>
                          </a:custGeom>
                          <a:ln w="5080" cap="flat">
                            <a:round/>
                          </a:ln>
                        </wps:spPr>
                        <wps:style>
                          <a:lnRef idx="1">
                            <a:srgbClr val="555555"/>
                          </a:lnRef>
                          <a:fillRef idx="1">
                            <a:srgbClr val="555555"/>
                          </a:fillRef>
                          <a:effectRef idx="0">
                            <a:scrgbClr r="0" g="0" b="0"/>
                          </a:effectRef>
                          <a:fontRef idx="none"/>
                        </wps:style>
                        <wps:bodyPr/>
                      </wps:wsp>
                      <wps:wsp>
                        <wps:cNvPr id="5652" name="Rectangle 5652"/>
                        <wps:cNvSpPr/>
                        <wps:spPr>
                          <a:xfrm>
                            <a:off x="1565474" y="2629086"/>
                            <a:ext cx="214854" cy="229177"/>
                          </a:xfrm>
                          <a:prstGeom prst="rect">
                            <a:avLst/>
                          </a:prstGeom>
                          <a:ln>
                            <a:noFill/>
                          </a:ln>
                        </wps:spPr>
                        <wps:txbx>
                          <w:txbxContent>
                            <w:p w14:paraId="2791B93A" w14:textId="77777777" w:rsidR="00C71AC6" w:rsidRDefault="004A1FAF">
                              <w:pPr>
                                <w:spacing w:after="160" w:line="259" w:lineRule="auto"/>
                                <w:ind w:left="0" w:firstLine="0"/>
                                <w:jc w:val="left"/>
                              </w:pPr>
                              <w:r>
                                <w:rPr>
                                  <w:color w:val="555555"/>
                                  <w:w w:val="126"/>
                                  <w:sz w:val="16"/>
                                </w:rPr>
                                <w:t>0.8</w:t>
                              </w:r>
                            </w:p>
                          </w:txbxContent>
                        </wps:txbx>
                        <wps:bodyPr horzOverflow="overflow" vert="horz" lIns="0" tIns="0" rIns="0" bIns="0" rtlCol="0">
                          <a:noAutofit/>
                        </wps:bodyPr>
                      </wps:wsp>
                      <wps:wsp>
                        <wps:cNvPr id="5653" name="Shape 5653"/>
                        <wps:cNvSpPr/>
                        <wps:spPr>
                          <a:xfrm>
                            <a:off x="1771650" y="2363718"/>
                            <a:ext cx="2480310" cy="0"/>
                          </a:xfrm>
                          <a:custGeom>
                            <a:avLst/>
                            <a:gdLst/>
                            <a:ahLst/>
                            <a:cxnLst/>
                            <a:rect l="0" t="0" r="0" b="0"/>
                            <a:pathLst>
                              <a:path w="2480310">
                                <a:moveTo>
                                  <a:pt x="0" y="0"/>
                                </a:moveTo>
                                <a:lnTo>
                                  <a:pt x="2480310" y="0"/>
                                </a:lnTo>
                              </a:path>
                            </a:pathLst>
                          </a:custGeom>
                          <a:ln w="5080" cap="sq">
                            <a:round/>
                          </a:ln>
                        </wps:spPr>
                        <wps:style>
                          <a:lnRef idx="1">
                            <a:srgbClr val="FFFFFF"/>
                          </a:lnRef>
                          <a:fillRef idx="0">
                            <a:srgbClr val="000000">
                              <a:alpha val="0"/>
                            </a:srgbClr>
                          </a:fillRef>
                          <a:effectRef idx="0">
                            <a:scrgbClr r="0" g="0" b="0"/>
                          </a:effectRef>
                          <a:fontRef idx="none"/>
                        </wps:style>
                        <wps:bodyPr/>
                      </wps:wsp>
                      <wps:wsp>
                        <wps:cNvPr id="5654" name="Shape 5654"/>
                        <wps:cNvSpPr/>
                        <wps:spPr>
                          <a:xfrm>
                            <a:off x="1749425" y="2363718"/>
                            <a:ext cx="22225" cy="0"/>
                          </a:xfrm>
                          <a:custGeom>
                            <a:avLst/>
                            <a:gdLst/>
                            <a:ahLst/>
                            <a:cxnLst/>
                            <a:rect l="0" t="0" r="0" b="0"/>
                            <a:pathLst>
                              <a:path w="22225">
                                <a:moveTo>
                                  <a:pt x="22225" y="0"/>
                                </a:moveTo>
                                <a:lnTo>
                                  <a:pt x="0" y="0"/>
                                </a:lnTo>
                                <a:close/>
                              </a:path>
                            </a:pathLst>
                          </a:custGeom>
                          <a:ln w="5080" cap="flat">
                            <a:round/>
                          </a:ln>
                        </wps:spPr>
                        <wps:style>
                          <a:lnRef idx="1">
                            <a:srgbClr val="555555"/>
                          </a:lnRef>
                          <a:fillRef idx="1">
                            <a:srgbClr val="555555"/>
                          </a:fillRef>
                          <a:effectRef idx="0">
                            <a:scrgbClr r="0" g="0" b="0"/>
                          </a:effectRef>
                          <a:fontRef idx="none"/>
                        </wps:style>
                        <wps:bodyPr/>
                      </wps:wsp>
                      <wps:wsp>
                        <wps:cNvPr id="5655" name="Rectangle 5655"/>
                        <wps:cNvSpPr/>
                        <wps:spPr>
                          <a:xfrm>
                            <a:off x="1565474" y="2277041"/>
                            <a:ext cx="214854" cy="229177"/>
                          </a:xfrm>
                          <a:prstGeom prst="rect">
                            <a:avLst/>
                          </a:prstGeom>
                          <a:ln>
                            <a:noFill/>
                          </a:ln>
                        </wps:spPr>
                        <wps:txbx>
                          <w:txbxContent>
                            <w:p w14:paraId="509E14EA" w14:textId="77777777" w:rsidR="00C71AC6" w:rsidRDefault="004A1FAF">
                              <w:pPr>
                                <w:spacing w:after="160" w:line="259" w:lineRule="auto"/>
                                <w:ind w:left="0" w:firstLine="0"/>
                                <w:jc w:val="left"/>
                              </w:pPr>
                              <w:r>
                                <w:rPr>
                                  <w:color w:val="555555"/>
                                  <w:w w:val="126"/>
                                  <w:sz w:val="16"/>
                                </w:rPr>
                                <w:t>0.9</w:t>
                              </w:r>
                            </w:p>
                          </w:txbxContent>
                        </wps:txbx>
                        <wps:bodyPr horzOverflow="overflow" vert="horz" lIns="0" tIns="0" rIns="0" bIns="0" rtlCol="0">
                          <a:noAutofit/>
                        </wps:bodyPr>
                      </wps:wsp>
                      <wps:wsp>
                        <wps:cNvPr id="5656" name="Shape 5656"/>
                        <wps:cNvSpPr/>
                        <wps:spPr>
                          <a:xfrm>
                            <a:off x="1771650" y="2011674"/>
                            <a:ext cx="2480310" cy="0"/>
                          </a:xfrm>
                          <a:custGeom>
                            <a:avLst/>
                            <a:gdLst/>
                            <a:ahLst/>
                            <a:cxnLst/>
                            <a:rect l="0" t="0" r="0" b="0"/>
                            <a:pathLst>
                              <a:path w="2480310">
                                <a:moveTo>
                                  <a:pt x="0" y="0"/>
                                </a:moveTo>
                                <a:lnTo>
                                  <a:pt x="2480310" y="0"/>
                                </a:lnTo>
                              </a:path>
                            </a:pathLst>
                          </a:custGeom>
                          <a:ln w="5080" cap="sq">
                            <a:round/>
                          </a:ln>
                        </wps:spPr>
                        <wps:style>
                          <a:lnRef idx="1">
                            <a:srgbClr val="FFFFFF"/>
                          </a:lnRef>
                          <a:fillRef idx="0">
                            <a:srgbClr val="000000">
                              <a:alpha val="0"/>
                            </a:srgbClr>
                          </a:fillRef>
                          <a:effectRef idx="0">
                            <a:scrgbClr r="0" g="0" b="0"/>
                          </a:effectRef>
                          <a:fontRef idx="none"/>
                        </wps:style>
                        <wps:bodyPr/>
                      </wps:wsp>
                      <wps:wsp>
                        <wps:cNvPr id="5657" name="Shape 5657"/>
                        <wps:cNvSpPr/>
                        <wps:spPr>
                          <a:xfrm>
                            <a:off x="1749425" y="2011674"/>
                            <a:ext cx="22225" cy="0"/>
                          </a:xfrm>
                          <a:custGeom>
                            <a:avLst/>
                            <a:gdLst/>
                            <a:ahLst/>
                            <a:cxnLst/>
                            <a:rect l="0" t="0" r="0" b="0"/>
                            <a:pathLst>
                              <a:path w="22225">
                                <a:moveTo>
                                  <a:pt x="22225" y="0"/>
                                </a:moveTo>
                                <a:lnTo>
                                  <a:pt x="0" y="0"/>
                                </a:lnTo>
                                <a:close/>
                              </a:path>
                            </a:pathLst>
                          </a:custGeom>
                          <a:ln w="5080" cap="flat">
                            <a:round/>
                          </a:ln>
                        </wps:spPr>
                        <wps:style>
                          <a:lnRef idx="1">
                            <a:srgbClr val="555555"/>
                          </a:lnRef>
                          <a:fillRef idx="1">
                            <a:srgbClr val="555555"/>
                          </a:fillRef>
                          <a:effectRef idx="0">
                            <a:scrgbClr r="0" g="0" b="0"/>
                          </a:effectRef>
                          <a:fontRef idx="none"/>
                        </wps:style>
                        <wps:bodyPr/>
                      </wps:wsp>
                      <wps:wsp>
                        <wps:cNvPr id="5658" name="Rectangle 5658"/>
                        <wps:cNvSpPr/>
                        <wps:spPr>
                          <a:xfrm>
                            <a:off x="1565474" y="1924998"/>
                            <a:ext cx="214854" cy="229177"/>
                          </a:xfrm>
                          <a:prstGeom prst="rect">
                            <a:avLst/>
                          </a:prstGeom>
                          <a:ln>
                            <a:noFill/>
                          </a:ln>
                        </wps:spPr>
                        <wps:txbx>
                          <w:txbxContent>
                            <w:p w14:paraId="04C8B14B" w14:textId="77777777" w:rsidR="00C71AC6" w:rsidRDefault="004A1FAF">
                              <w:pPr>
                                <w:spacing w:after="160" w:line="259" w:lineRule="auto"/>
                                <w:ind w:left="0" w:firstLine="0"/>
                                <w:jc w:val="left"/>
                              </w:pPr>
                              <w:r>
                                <w:rPr>
                                  <w:color w:val="555555"/>
                                  <w:w w:val="126"/>
                                  <w:sz w:val="16"/>
                                </w:rPr>
                                <w:t>1.0</w:t>
                              </w:r>
                            </w:p>
                          </w:txbxContent>
                        </wps:txbx>
                        <wps:bodyPr horzOverflow="overflow" vert="horz" lIns="0" tIns="0" rIns="0" bIns="0" rtlCol="0">
                          <a:noAutofit/>
                        </wps:bodyPr>
                      </wps:wsp>
                      <wps:wsp>
                        <wps:cNvPr id="5659" name="Rectangle 5659"/>
                        <wps:cNvSpPr/>
                        <wps:spPr>
                          <a:xfrm rot="-5399999">
                            <a:off x="931288" y="2778240"/>
                            <a:ext cx="1141724" cy="275013"/>
                          </a:xfrm>
                          <a:prstGeom prst="rect">
                            <a:avLst/>
                          </a:prstGeom>
                          <a:ln>
                            <a:noFill/>
                          </a:ln>
                        </wps:spPr>
                        <wps:txbx>
                          <w:txbxContent>
                            <w:p w14:paraId="7B841655" w14:textId="77777777" w:rsidR="00C71AC6" w:rsidRDefault="004A1FAF">
                              <w:pPr>
                                <w:spacing w:after="160" w:line="259" w:lineRule="auto"/>
                                <w:ind w:left="0" w:firstLine="0"/>
                                <w:jc w:val="left"/>
                              </w:pPr>
                              <w:r>
                                <w:rPr>
                                  <w:color w:val="555555"/>
                                  <w:sz w:val="19"/>
                                </w:rPr>
                                <w:t>Test</w:t>
                              </w:r>
                              <w:r>
                                <w:rPr>
                                  <w:color w:val="555555"/>
                                  <w:spacing w:val="-369"/>
                                  <w:sz w:val="19"/>
                                </w:rPr>
                                <w:t xml:space="preserve"> </w:t>
                              </w:r>
                              <w:r>
                                <w:rPr>
                                  <w:color w:val="555555"/>
                                  <w:sz w:val="19"/>
                                </w:rPr>
                                <w:t>Accuracy</w:t>
                              </w:r>
                            </w:p>
                          </w:txbxContent>
                        </wps:txbx>
                        <wps:bodyPr horzOverflow="overflow" vert="horz" lIns="0" tIns="0" rIns="0" bIns="0" rtlCol="0">
                          <a:noAutofit/>
                        </wps:bodyPr>
                      </wps:wsp>
                      <wps:wsp>
                        <wps:cNvPr id="56379" name="Shape 56379"/>
                        <wps:cNvSpPr/>
                        <wps:spPr>
                          <a:xfrm>
                            <a:off x="1884391" y="2238039"/>
                            <a:ext cx="93951" cy="1885900"/>
                          </a:xfrm>
                          <a:custGeom>
                            <a:avLst/>
                            <a:gdLst/>
                            <a:ahLst/>
                            <a:cxnLst/>
                            <a:rect l="0" t="0" r="0" b="0"/>
                            <a:pathLst>
                              <a:path w="93951" h="1885900">
                                <a:moveTo>
                                  <a:pt x="0" y="0"/>
                                </a:moveTo>
                                <a:lnTo>
                                  <a:pt x="93951" y="0"/>
                                </a:lnTo>
                                <a:lnTo>
                                  <a:pt x="93951" y="1885900"/>
                                </a:lnTo>
                                <a:lnTo>
                                  <a:pt x="0" y="1885900"/>
                                </a:lnTo>
                                <a:lnTo>
                                  <a:pt x="0" y="0"/>
                                </a:lnTo>
                              </a:path>
                            </a:pathLst>
                          </a:custGeom>
                          <a:ln w="0" cap="flat">
                            <a:miter lim="127000"/>
                          </a:ln>
                        </wps:spPr>
                        <wps:style>
                          <a:lnRef idx="0">
                            <a:srgbClr val="000000">
                              <a:alpha val="0"/>
                            </a:srgbClr>
                          </a:lnRef>
                          <a:fillRef idx="1">
                            <a:srgbClr val="1F78B4"/>
                          </a:fillRef>
                          <a:effectRef idx="0">
                            <a:scrgbClr r="0" g="0" b="0"/>
                          </a:effectRef>
                          <a:fontRef idx="none"/>
                        </wps:style>
                        <wps:bodyPr/>
                      </wps:wsp>
                      <wps:wsp>
                        <wps:cNvPr id="56380" name="Shape 56380"/>
                        <wps:cNvSpPr/>
                        <wps:spPr>
                          <a:xfrm>
                            <a:off x="2354147" y="2398923"/>
                            <a:ext cx="93951" cy="1725015"/>
                          </a:xfrm>
                          <a:custGeom>
                            <a:avLst/>
                            <a:gdLst/>
                            <a:ahLst/>
                            <a:cxnLst/>
                            <a:rect l="0" t="0" r="0" b="0"/>
                            <a:pathLst>
                              <a:path w="93951" h="1725015">
                                <a:moveTo>
                                  <a:pt x="0" y="0"/>
                                </a:moveTo>
                                <a:lnTo>
                                  <a:pt x="93951" y="0"/>
                                </a:lnTo>
                                <a:lnTo>
                                  <a:pt x="93951" y="1725015"/>
                                </a:lnTo>
                                <a:lnTo>
                                  <a:pt x="0" y="1725015"/>
                                </a:lnTo>
                                <a:lnTo>
                                  <a:pt x="0" y="0"/>
                                </a:lnTo>
                              </a:path>
                            </a:pathLst>
                          </a:custGeom>
                          <a:ln w="0" cap="flat">
                            <a:miter lim="127000"/>
                          </a:ln>
                        </wps:spPr>
                        <wps:style>
                          <a:lnRef idx="0">
                            <a:srgbClr val="000000">
                              <a:alpha val="0"/>
                            </a:srgbClr>
                          </a:lnRef>
                          <a:fillRef idx="1">
                            <a:srgbClr val="1F78B4"/>
                          </a:fillRef>
                          <a:effectRef idx="0">
                            <a:scrgbClr r="0" g="0" b="0"/>
                          </a:effectRef>
                          <a:fontRef idx="none"/>
                        </wps:style>
                        <wps:bodyPr/>
                      </wps:wsp>
                      <wps:wsp>
                        <wps:cNvPr id="56381" name="Shape 56381"/>
                        <wps:cNvSpPr/>
                        <wps:spPr>
                          <a:xfrm>
                            <a:off x="2823903" y="2517527"/>
                            <a:ext cx="93951" cy="1606412"/>
                          </a:xfrm>
                          <a:custGeom>
                            <a:avLst/>
                            <a:gdLst/>
                            <a:ahLst/>
                            <a:cxnLst/>
                            <a:rect l="0" t="0" r="0" b="0"/>
                            <a:pathLst>
                              <a:path w="93951" h="1606412">
                                <a:moveTo>
                                  <a:pt x="0" y="0"/>
                                </a:moveTo>
                                <a:lnTo>
                                  <a:pt x="93951" y="0"/>
                                </a:lnTo>
                                <a:lnTo>
                                  <a:pt x="93951" y="1606412"/>
                                </a:lnTo>
                                <a:lnTo>
                                  <a:pt x="0" y="1606412"/>
                                </a:lnTo>
                                <a:lnTo>
                                  <a:pt x="0" y="0"/>
                                </a:lnTo>
                              </a:path>
                            </a:pathLst>
                          </a:custGeom>
                          <a:ln w="0" cap="flat">
                            <a:miter lim="127000"/>
                          </a:ln>
                        </wps:spPr>
                        <wps:style>
                          <a:lnRef idx="0">
                            <a:srgbClr val="000000">
                              <a:alpha val="0"/>
                            </a:srgbClr>
                          </a:lnRef>
                          <a:fillRef idx="1">
                            <a:srgbClr val="1F78B4"/>
                          </a:fillRef>
                          <a:effectRef idx="0">
                            <a:scrgbClr r="0" g="0" b="0"/>
                          </a:effectRef>
                          <a:fontRef idx="none"/>
                        </wps:style>
                        <wps:bodyPr/>
                      </wps:wsp>
                      <wps:wsp>
                        <wps:cNvPr id="56382" name="Shape 56382"/>
                        <wps:cNvSpPr/>
                        <wps:spPr>
                          <a:xfrm>
                            <a:off x="3293659" y="2128412"/>
                            <a:ext cx="93951" cy="1995526"/>
                          </a:xfrm>
                          <a:custGeom>
                            <a:avLst/>
                            <a:gdLst/>
                            <a:ahLst/>
                            <a:cxnLst/>
                            <a:rect l="0" t="0" r="0" b="0"/>
                            <a:pathLst>
                              <a:path w="93951" h="1995526">
                                <a:moveTo>
                                  <a:pt x="0" y="0"/>
                                </a:moveTo>
                                <a:lnTo>
                                  <a:pt x="93951" y="0"/>
                                </a:lnTo>
                                <a:lnTo>
                                  <a:pt x="93951" y="1995526"/>
                                </a:lnTo>
                                <a:lnTo>
                                  <a:pt x="0" y="1995526"/>
                                </a:lnTo>
                                <a:lnTo>
                                  <a:pt x="0" y="0"/>
                                </a:lnTo>
                              </a:path>
                            </a:pathLst>
                          </a:custGeom>
                          <a:ln w="0" cap="flat">
                            <a:miter lim="127000"/>
                          </a:ln>
                        </wps:spPr>
                        <wps:style>
                          <a:lnRef idx="0">
                            <a:srgbClr val="000000">
                              <a:alpha val="0"/>
                            </a:srgbClr>
                          </a:lnRef>
                          <a:fillRef idx="1">
                            <a:srgbClr val="1F78B4"/>
                          </a:fillRef>
                          <a:effectRef idx="0">
                            <a:scrgbClr r="0" g="0" b="0"/>
                          </a:effectRef>
                          <a:fontRef idx="none"/>
                        </wps:style>
                        <wps:bodyPr/>
                      </wps:wsp>
                      <wps:wsp>
                        <wps:cNvPr id="56383" name="Shape 56383"/>
                        <wps:cNvSpPr/>
                        <wps:spPr>
                          <a:xfrm>
                            <a:off x="3763414" y="3713138"/>
                            <a:ext cx="93951" cy="410800"/>
                          </a:xfrm>
                          <a:custGeom>
                            <a:avLst/>
                            <a:gdLst/>
                            <a:ahLst/>
                            <a:cxnLst/>
                            <a:rect l="0" t="0" r="0" b="0"/>
                            <a:pathLst>
                              <a:path w="93951" h="410800">
                                <a:moveTo>
                                  <a:pt x="0" y="0"/>
                                </a:moveTo>
                                <a:lnTo>
                                  <a:pt x="93951" y="0"/>
                                </a:lnTo>
                                <a:lnTo>
                                  <a:pt x="93951" y="410800"/>
                                </a:lnTo>
                                <a:lnTo>
                                  <a:pt x="0" y="410800"/>
                                </a:lnTo>
                                <a:lnTo>
                                  <a:pt x="0" y="0"/>
                                </a:lnTo>
                              </a:path>
                            </a:pathLst>
                          </a:custGeom>
                          <a:ln w="0" cap="flat">
                            <a:miter lim="127000"/>
                          </a:ln>
                        </wps:spPr>
                        <wps:style>
                          <a:lnRef idx="0">
                            <a:srgbClr val="000000">
                              <a:alpha val="0"/>
                            </a:srgbClr>
                          </a:lnRef>
                          <a:fillRef idx="1">
                            <a:srgbClr val="1F78B4"/>
                          </a:fillRef>
                          <a:effectRef idx="0">
                            <a:scrgbClr r="0" g="0" b="0"/>
                          </a:effectRef>
                          <a:fontRef idx="none"/>
                        </wps:style>
                        <wps:bodyPr/>
                      </wps:wsp>
                      <wps:wsp>
                        <wps:cNvPr id="56384" name="Shape 56384"/>
                        <wps:cNvSpPr/>
                        <wps:spPr>
                          <a:xfrm>
                            <a:off x="1978342" y="2302428"/>
                            <a:ext cx="93951" cy="1821511"/>
                          </a:xfrm>
                          <a:custGeom>
                            <a:avLst/>
                            <a:gdLst/>
                            <a:ahLst/>
                            <a:cxnLst/>
                            <a:rect l="0" t="0" r="0" b="0"/>
                            <a:pathLst>
                              <a:path w="93951" h="1821511">
                                <a:moveTo>
                                  <a:pt x="0" y="0"/>
                                </a:moveTo>
                                <a:lnTo>
                                  <a:pt x="93951" y="0"/>
                                </a:lnTo>
                                <a:lnTo>
                                  <a:pt x="93951" y="1821511"/>
                                </a:lnTo>
                                <a:lnTo>
                                  <a:pt x="0" y="1821511"/>
                                </a:lnTo>
                                <a:lnTo>
                                  <a:pt x="0" y="0"/>
                                </a:lnTo>
                              </a:path>
                            </a:pathLst>
                          </a:custGeom>
                          <a:ln w="0" cap="flat">
                            <a:miter lim="127000"/>
                          </a:ln>
                        </wps:spPr>
                        <wps:style>
                          <a:lnRef idx="0">
                            <a:srgbClr val="000000">
                              <a:alpha val="0"/>
                            </a:srgbClr>
                          </a:lnRef>
                          <a:fillRef idx="1">
                            <a:srgbClr val="FB9A99"/>
                          </a:fillRef>
                          <a:effectRef idx="0">
                            <a:scrgbClr r="0" g="0" b="0"/>
                          </a:effectRef>
                          <a:fontRef idx="none"/>
                        </wps:style>
                        <wps:bodyPr/>
                      </wps:wsp>
                      <wps:wsp>
                        <wps:cNvPr id="56385" name="Shape 56385"/>
                        <wps:cNvSpPr/>
                        <wps:spPr>
                          <a:xfrm>
                            <a:off x="2448098" y="2511577"/>
                            <a:ext cx="93951" cy="1612362"/>
                          </a:xfrm>
                          <a:custGeom>
                            <a:avLst/>
                            <a:gdLst/>
                            <a:ahLst/>
                            <a:cxnLst/>
                            <a:rect l="0" t="0" r="0" b="0"/>
                            <a:pathLst>
                              <a:path w="93951" h="1612362">
                                <a:moveTo>
                                  <a:pt x="0" y="0"/>
                                </a:moveTo>
                                <a:lnTo>
                                  <a:pt x="93951" y="0"/>
                                </a:lnTo>
                                <a:lnTo>
                                  <a:pt x="93951" y="1612362"/>
                                </a:lnTo>
                                <a:lnTo>
                                  <a:pt x="0" y="1612362"/>
                                </a:lnTo>
                                <a:lnTo>
                                  <a:pt x="0" y="0"/>
                                </a:lnTo>
                              </a:path>
                            </a:pathLst>
                          </a:custGeom>
                          <a:ln w="0" cap="flat">
                            <a:miter lim="127000"/>
                          </a:ln>
                        </wps:spPr>
                        <wps:style>
                          <a:lnRef idx="0">
                            <a:srgbClr val="000000">
                              <a:alpha val="0"/>
                            </a:srgbClr>
                          </a:lnRef>
                          <a:fillRef idx="1">
                            <a:srgbClr val="FB9A99"/>
                          </a:fillRef>
                          <a:effectRef idx="0">
                            <a:scrgbClr r="0" g="0" b="0"/>
                          </a:effectRef>
                          <a:fontRef idx="none"/>
                        </wps:style>
                        <wps:bodyPr/>
                      </wps:wsp>
                      <wps:wsp>
                        <wps:cNvPr id="56386" name="Shape 56386"/>
                        <wps:cNvSpPr/>
                        <wps:spPr>
                          <a:xfrm>
                            <a:off x="2917854" y="2399768"/>
                            <a:ext cx="93951" cy="1724170"/>
                          </a:xfrm>
                          <a:custGeom>
                            <a:avLst/>
                            <a:gdLst/>
                            <a:ahLst/>
                            <a:cxnLst/>
                            <a:rect l="0" t="0" r="0" b="0"/>
                            <a:pathLst>
                              <a:path w="93951" h="1724170">
                                <a:moveTo>
                                  <a:pt x="0" y="0"/>
                                </a:moveTo>
                                <a:lnTo>
                                  <a:pt x="93951" y="0"/>
                                </a:lnTo>
                                <a:lnTo>
                                  <a:pt x="93951" y="1724170"/>
                                </a:lnTo>
                                <a:lnTo>
                                  <a:pt x="0" y="1724170"/>
                                </a:lnTo>
                                <a:lnTo>
                                  <a:pt x="0" y="0"/>
                                </a:lnTo>
                              </a:path>
                            </a:pathLst>
                          </a:custGeom>
                          <a:ln w="0" cap="flat">
                            <a:miter lim="127000"/>
                          </a:ln>
                        </wps:spPr>
                        <wps:style>
                          <a:lnRef idx="0">
                            <a:srgbClr val="000000">
                              <a:alpha val="0"/>
                            </a:srgbClr>
                          </a:lnRef>
                          <a:fillRef idx="1">
                            <a:srgbClr val="FB9A99"/>
                          </a:fillRef>
                          <a:effectRef idx="0">
                            <a:scrgbClr r="0" g="0" b="0"/>
                          </a:effectRef>
                          <a:fontRef idx="none"/>
                        </wps:style>
                        <wps:bodyPr/>
                      </wps:wsp>
                      <wps:wsp>
                        <wps:cNvPr id="56387" name="Shape 56387"/>
                        <wps:cNvSpPr/>
                        <wps:spPr>
                          <a:xfrm>
                            <a:off x="3387610" y="2190055"/>
                            <a:ext cx="93951" cy="1933883"/>
                          </a:xfrm>
                          <a:custGeom>
                            <a:avLst/>
                            <a:gdLst/>
                            <a:ahLst/>
                            <a:cxnLst/>
                            <a:rect l="0" t="0" r="0" b="0"/>
                            <a:pathLst>
                              <a:path w="93951" h="1933883">
                                <a:moveTo>
                                  <a:pt x="0" y="0"/>
                                </a:moveTo>
                                <a:lnTo>
                                  <a:pt x="93951" y="0"/>
                                </a:lnTo>
                                <a:lnTo>
                                  <a:pt x="93951" y="1933883"/>
                                </a:lnTo>
                                <a:lnTo>
                                  <a:pt x="0" y="1933883"/>
                                </a:lnTo>
                                <a:lnTo>
                                  <a:pt x="0" y="0"/>
                                </a:lnTo>
                              </a:path>
                            </a:pathLst>
                          </a:custGeom>
                          <a:ln w="0" cap="flat">
                            <a:miter lim="127000"/>
                          </a:ln>
                        </wps:spPr>
                        <wps:style>
                          <a:lnRef idx="0">
                            <a:srgbClr val="000000">
                              <a:alpha val="0"/>
                            </a:srgbClr>
                          </a:lnRef>
                          <a:fillRef idx="1">
                            <a:srgbClr val="FB9A99"/>
                          </a:fillRef>
                          <a:effectRef idx="0">
                            <a:scrgbClr r="0" g="0" b="0"/>
                          </a:effectRef>
                          <a:fontRef idx="none"/>
                        </wps:style>
                        <wps:bodyPr/>
                      </wps:wsp>
                      <wps:wsp>
                        <wps:cNvPr id="56388" name="Shape 56388"/>
                        <wps:cNvSpPr/>
                        <wps:spPr>
                          <a:xfrm>
                            <a:off x="3857365" y="3671632"/>
                            <a:ext cx="93951" cy="452306"/>
                          </a:xfrm>
                          <a:custGeom>
                            <a:avLst/>
                            <a:gdLst/>
                            <a:ahLst/>
                            <a:cxnLst/>
                            <a:rect l="0" t="0" r="0" b="0"/>
                            <a:pathLst>
                              <a:path w="93951" h="452306">
                                <a:moveTo>
                                  <a:pt x="0" y="0"/>
                                </a:moveTo>
                                <a:lnTo>
                                  <a:pt x="93951" y="0"/>
                                </a:lnTo>
                                <a:lnTo>
                                  <a:pt x="93951" y="452306"/>
                                </a:lnTo>
                                <a:lnTo>
                                  <a:pt x="0" y="452306"/>
                                </a:lnTo>
                                <a:lnTo>
                                  <a:pt x="0" y="0"/>
                                </a:lnTo>
                              </a:path>
                            </a:pathLst>
                          </a:custGeom>
                          <a:ln w="0" cap="flat">
                            <a:miter lim="127000"/>
                          </a:ln>
                        </wps:spPr>
                        <wps:style>
                          <a:lnRef idx="0">
                            <a:srgbClr val="000000">
                              <a:alpha val="0"/>
                            </a:srgbClr>
                          </a:lnRef>
                          <a:fillRef idx="1">
                            <a:srgbClr val="FB9A99"/>
                          </a:fillRef>
                          <a:effectRef idx="0">
                            <a:scrgbClr r="0" g="0" b="0"/>
                          </a:effectRef>
                          <a:fontRef idx="none"/>
                        </wps:style>
                        <wps:bodyPr/>
                      </wps:wsp>
                      <wps:wsp>
                        <wps:cNvPr id="56389" name="Shape 56389"/>
                        <wps:cNvSpPr/>
                        <wps:spPr>
                          <a:xfrm>
                            <a:off x="2072294" y="2254585"/>
                            <a:ext cx="93951" cy="1869354"/>
                          </a:xfrm>
                          <a:custGeom>
                            <a:avLst/>
                            <a:gdLst/>
                            <a:ahLst/>
                            <a:cxnLst/>
                            <a:rect l="0" t="0" r="0" b="0"/>
                            <a:pathLst>
                              <a:path w="93951" h="1869354">
                                <a:moveTo>
                                  <a:pt x="0" y="0"/>
                                </a:moveTo>
                                <a:lnTo>
                                  <a:pt x="93951" y="0"/>
                                </a:lnTo>
                                <a:lnTo>
                                  <a:pt x="93951" y="1869354"/>
                                </a:lnTo>
                                <a:lnTo>
                                  <a:pt x="0" y="1869354"/>
                                </a:lnTo>
                                <a:lnTo>
                                  <a:pt x="0" y="0"/>
                                </a:lnTo>
                              </a:path>
                            </a:pathLst>
                          </a:custGeom>
                          <a:ln w="0" cap="flat">
                            <a:miter lim="127000"/>
                          </a:ln>
                        </wps:spPr>
                        <wps:style>
                          <a:lnRef idx="0">
                            <a:srgbClr val="000000">
                              <a:alpha val="0"/>
                            </a:srgbClr>
                          </a:lnRef>
                          <a:fillRef idx="1">
                            <a:srgbClr val="FF7F00"/>
                          </a:fillRef>
                          <a:effectRef idx="0">
                            <a:scrgbClr r="0" g="0" b="0"/>
                          </a:effectRef>
                          <a:fontRef idx="none"/>
                        </wps:style>
                        <wps:bodyPr/>
                      </wps:wsp>
                      <wps:wsp>
                        <wps:cNvPr id="56390" name="Shape 56390"/>
                        <wps:cNvSpPr/>
                        <wps:spPr>
                          <a:xfrm>
                            <a:off x="2542050" y="2486934"/>
                            <a:ext cx="93951" cy="1637004"/>
                          </a:xfrm>
                          <a:custGeom>
                            <a:avLst/>
                            <a:gdLst/>
                            <a:ahLst/>
                            <a:cxnLst/>
                            <a:rect l="0" t="0" r="0" b="0"/>
                            <a:pathLst>
                              <a:path w="93951" h="1637004">
                                <a:moveTo>
                                  <a:pt x="0" y="0"/>
                                </a:moveTo>
                                <a:lnTo>
                                  <a:pt x="93951" y="0"/>
                                </a:lnTo>
                                <a:lnTo>
                                  <a:pt x="93951" y="1637004"/>
                                </a:lnTo>
                                <a:lnTo>
                                  <a:pt x="0" y="1637004"/>
                                </a:lnTo>
                                <a:lnTo>
                                  <a:pt x="0" y="0"/>
                                </a:lnTo>
                              </a:path>
                            </a:pathLst>
                          </a:custGeom>
                          <a:ln w="0" cap="flat">
                            <a:miter lim="127000"/>
                          </a:ln>
                        </wps:spPr>
                        <wps:style>
                          <a:lnRef idx="0">
                            <a:srgbClr val="000000">
                              <a:alpha val="0"/>
                            </a:srgbClr>
                          </a:lnRef>
                          <a:fillRef idx="1">
                            <a:srgbClr val="FF7F00"/>
                          </a:fillRef>
                          <a:effectRef idx="0">
                            <a:scrgbClr r="0" g="0" b="0"/>
                          </a:effectRef>
                          <a:fontRef idx="none"/>
                        </wps:style>
                        <wps:bodyPr/>
                      </wps:wsp>
                      <wps:wsp>
                        <wps:cNvPr id="56391" name="Shape 56391"/>
                        <wps:cNvSpPr/>
                        <wps:spPr>
                          <a:xfrm>
                            <a:off x="3011805" y="2496016"/>
                            <a:ext cx="93951" cy="1627922"/>
                          </a:xfrm>
                          <a:custGeom>
                            <a:avLst/>
                            <a:gdLst/>
                            <a:ahLst/>
                            <a:cxnLst/>
                            <a:rect l="0" t="0" r="0" b="0"/>
                            <a:pathLst>
                              <a:path w="93951" h="1627922">
                                <a:moveTo>
                                  <a:pt x="0" y="0"/>
                                </a:moveTo>
                                <a:lnTo>
                                  <a:pt x="93951" y="0"/>
                                </a:lnTo>
                                <a:lnTo>
                                  <a:pt x="93951" y="1627922"/>
                                </a:lnTo>
                                <a:lnTo>
                                  <a:pt x="0" y="1627922"/>
                                </a:lnTo>
                                <a:lnTo>
                                  <a:pt x="0" y="0"/>
                                </a:lnTo>
                              </a:path>
                            </a:pathLst>
                          </a:custGeom>
                          <a:ln w="0" cap="flat">
                            <a:miter lim="127000"/>
                          </a:ln>
                        </wps:spPr>
                        <wps:style>
                          <a:lnRef idx="0">
                            <a:srgbClr val="000000">
                              <a:alpha val="0"/>
                            </a:srgbClr>
                          </a:lnRef>
                          <a:fillRef idx="1">
                            <a:srgbClr val="FF7F00"/>
                          </a:fillRef>
                          <a:effectRef idx="0">
                            <a:scrgbClr r="0" g="0" b="0"/>
                          </a:effectRef>
                          <a:fontRef idx="none"/>
                        </wps:style>
                        <wps:bodyPr/>
                      </wps:wsp>
                      <wps:wsp>
                        <wps:cNvPr id="56392" name="Shape 56392"/>
                        <wps:cNvSpPr/>
                        <wps:spPr>
                          <a:xfrm>
                            <a:off x="3481561" y="2145170"/>
                            <a:ext cx="93951" cy="1978769"/>
                          </a:xfrm>
                          <a:custGeom>
                            <a:avLst/>
                            <a:gdLst/>
                            <a:ahLst/>
                            <a:cxnLst/>
                            <a:rect l="0" t="0" r="0" b="0"/>
                            <a:pathLst>
                              <a:path w="93951" h="1978769">
                                <a:moveTo>
                                  <a:pt x="0" y="0"/>
                                </a:moveTo>
                                <a:lnTo>
                                  <a:pt x="93951" y="0"/>
                                </a:lnTo>
                                <a:lnTo>
                                  <a:pt x="93951" y="1978769"/>
                                </a:lnTo>
                                <a:lnTo>
                                  <a:pt x="0" y="1978769"/>
                                </a:lnTo>
                                <a:lnTo>
                                  <a:pt x="0" y="0"/>
                                </a:lnTo>
                              </a:path>
                            </a:pathLst>
                          </a:custGeom>
                          <a:ln w="0" cap="flat">
                            <a:miter lim="127000"/>
                          </a:ln>
                        </wps:spPr>
                        <wps:style>
                          <a:lnRef idx="0">
                            <a:srgbClr val="000000">
                              <a:alpha val="0"/>
                            </a:srgbClr>
                          </a:lnRef>
                          <a:fillRef idx="1">
                            <a:srgbClr val="FF7F00"/>
                          </a:fillRef>
                          <a:effectRef idx="0">
                            <a:scrgbClr r="0" g="0" b="0"/>
                          </a:effectRef>
                          <a:fontRef idx="none"/>
                        </wps:style>
                        <wps:bodyPr/>
                      </wps:wsp>
                      <wps:wsp>
                        <wps:cNvPr id="56393" name="Shape 56393"/>
                        <wps:cNvSpPr/>
                        <wps:spPr>
                          <a:xfrm>
                            <a:off x="3951316" y="3776225"/>
                            <a:ext cx="93951" cy="347714"/>
                          </a:xfrm>
                          <a:custGeom>
                            <a:avLst/>
                            <a:gdLst/>
                            <a:ahLst/>
                            <a:cxnLst/>
                            <a:rect l="0" t="0" r="0" b="0"/>
                            <a:pathLst>
                              <a:path w="93951" h="347714">
                                <a:moveTo>
                                  <a:pt x="0" y="0"/>
                                </a:moveTo>
                                <a:lnTo>
                                  <a:pt x="93951" y="0"/>
                                </a:lnTo>
                                <a:lnTo>
                                  <a:pt x="93951" y="347714"/>
                                </a:lnTo>
                                <a:lnTo>
                                  <a:pt x="0" y="347714"/>
                                </a:lnTo>
                                <a:lnTo>
                                  <a:pt x="0" y="0"/>
                                </a:lnTo>
                              </a:path>
                            </a:pathLst>
                          </a:custGeom>
                          <a:ln w="0" cap="flat">
                            <a:miter lim="127000"/>
                          </a:ln>
                        </wps:spPr>
                        <wps:style>
                          <a:lnRef idx="0">
                            <a:srgbClr val="000000">
                              <a:alpha val="0"/>
                            </a:srgbClr>
                          </a:lnRef>
                          <a:fillRef idx="1">
                            <a:srgbClr val="FF7F00"/>
                          </a:fillRef>
                          <a:effectRef idx="0">
                            <a:scrgbClr r="0" g="0" b="0"/>
                          </a:effectRef>
                          <a:fontRef idx="none"/>
                        </wps:style>
                        <wps:bodyPr/>
                      </wps:wsp>
                      <wps:wsp>
                        <wps:cNvPr id="56394" name="Shape 56394"/>
                        <wps:cNvSpPr/>
                        <wps:spPr>
                          <a:xfrm>
                            <a:off x="2166245" y="2214100"/>
                            <a:ext cx="93951" cy="1909839"/>
                          </a:xfrm>
                          <a:custGeom>
                            <a:avLst/>
                            <a:gdLst/>
                            <a:ahLst/>
                            <a:cxnLst/>
                            <a:rect l="0" t="0" r="0" b="0"/>
                            <a:pathLst>
                              <a:path w="93951" h="1909839">
                                <a:moveTo>
                                  <a:pt x="0" y="0"/>
                                </a:moveTo>
                                <a:lnTo>
                                  <a:pt x="93951" y="0"/>
                                </a:lnTo>
                                <a:lnTo>
                                  <a:pt x="93951" y="1909839"/>
                                </a:lnTo>
                                <a:lnTo>
                                  <a:pt x="0" y="1909839"/>
                                </a:lnTo>
                                <a:lnTo>
                                  <a:pt x="0" y="0"/>
                                </a:lnTo>
                              </a:path>
                            </a:pathLst>
                          </a:custGeom>
                          <a:ln w="0" cap="flat">
                            <a:miter lim="127000"/>
                          </a:ln>
                        </wps:spPr>
                        <wps:style>
                          <a:lnRef idx="0">
                            <a:srgbClr val="000000">
                              <a:alpha val="0"/>
                            </a:srgbClr>
                          </a:lnRef>
                          <a:fillRef idx="1">
                            <a:srgbClr val="FFFF99"/>
                          </a:fillRef>
                          <a:effectRef idx="0">
                            <a:scrgbClr r="0" g="0" b="0"/>
                          </a:effectRef>
                          <a:fontRef idx="none"/>
                        </wps:style>
                        <wps:bodyPr/>
                      </wps:wsp>
                      <wps:wsp>
                        <wps:cNvPr id="56395" name="Shape 56395"/>
                        <wps:cNvSpPr/>
                        <wps:spPr>
                          <a:xfrm>
                            <a:off x="2636000" y="2353157"/>
                            <a:ext cx="93951" cy="1770782"/>
                          </a:xfrm>
                          <a:custGeom>
                            <a:avLst/>
                            <a:gdLst/>
                            <a:ahLst/>
                            <a:cxnLst/>
                            <a:rect l="0" t="0" r="0" b="0"/>
                            <a:pathLst>
                              <a:path w="93951" h="1770782">
                                <a:moveTo>
                                  <a:pt x="0" y="0"/>
                                </a:moveTo>
                                <a:lnTo>
                                  <a:pt x="93951" y="0"/>
                                </a:lnTo>
                                <a:lnTo>
                                  <a:pt x="93951" y="1770782"/>
                                </a:lnTo>
                                <a:lnTo>
                                  <a:pt x="0" y="1770782"/>
                                </a:lnTo>
                                <a:lnTo>
                                  <a:pt x="0" y="0"/>
                                </a:lnTo>
                              </a:path>
                            </a:pathLst>
                          </a:custGeom>
                          <a:ln w="0" cap="flat">
                            <a:miter lim="127000"/>
                          </a:ln>
                        </wps:spPr>
                        <wps:style>
                          <a:lnRef idx="0">
                            <a:srgbClr val="000000">
                              <a:alpha val="0"/>
                            </a:srgbClr>
                          </a:lnRef>
                          <a:fillRef idx="1">
                            <a:srgbClr val="FFFF99"/>
                          </a:fillRef>
                          <a:effectRef idx="0">
                            <a:scrgbClr r="0" g="0" b="0"/>
                          </a:effectRef>
                          <a:fontRef idx="none"/>
                        </wps:style>
                        <wps:bodyPr/>
                      </wps:wsp>
                      <wps:wsp>
                        <wps:cNvPr id="56396" name="Shape 56396"/>
                        <wps:cNvSpPr/>
                        <wps:spPr>
                          <a:xfrm>
                            <a:off x="3105756" y="2382342"/>
                            <a:ext cx="93951" cy="1741597"/>
                          </a:xfrm>
                          <a:custGeom>
                            <a:avLst/>
                            <a:gdLst/>
                            <a:ahLst/>
                            <a:cxnLst/>
                            <a:rect l="0" t="0" r="0" b="0"/>
                            <a:pathLst>
                              <a:path w="93951" h="1741597">
                                <a:moveTo>
                                  <a:pt x="0" y="0"/>
                                </a:moveTo>
                                <a:lnTo>
                                  <a:pt x="93951" y="0"/>
                                </a:lnTo>
                                <a:lnTo>
                                  <a:pt x="93951" y="1741597"/>
                                </a:lnTo>
                                <a:lnTo>
                                  <a:pt x="0" y="1741597"/>
                                </a:lnTo>
                                <a:lnTo>
                                  <a:pt x="0" y="0"/>
                                </a:lnTo>
                              </a:path>
                            </a:pathLst>
                          </a:custGeom>
                          <a:ln w="0" cap="flat">
                            <a:miter lim="127000"/>
                          </a:ln>
                        </wps:spPr>
                        <wps:style>
                          <a:lnRef idx="0">
                            <a:srgbClr val="000000">
                              <a:alpha val="0"/>
                            </a:srgbClr>
                          </a:lnRef>
                          <a:fillRef idx="1">
                            <a:srgbClr val="FFFF99"/>
                          </a:fillRef>
                          <a:effectRef idx="0">
                            <a:scrgbClr r="0" g="0" b="0"/>
                          </a:effectRef>
                          <a:fontRef idx="none"/>
                        </wps:style>
                        <wps:bodyPr/>
                      </wps:wsp>
                      <wps:wsp>
                        <wps:cNvPr id="56397" name="Shape 56397"/>
                        <wps:cNvSpPr/>
                        <wps:spPr>
                          <a:xfrm>
                            <a:off x="4045268" y="3697191"/>
                            <a:ext cx="93951" cy="426748"/>
                          </a:xfrm>
                          <a:custGeom>
                            <a:avLst/>
                            <a:gdLst/>
                            <a:ahLst/>
                            <a:cxnLst/>
                            <a:rect l="0" t="0" r="0" b="0"/>
                            <a:pathLst>
                              <a:path w="93951" h="426748">
                                <a:moveTo>
                                  <a:pt x="0" y="0"/>
                                </a:moveTo>
                                <a:lnTo>
                                  <a:pt x="93951" y="0"/>
                                </a:lnTo>
                                <a:lnTo>
                                  <a:pt x="93951" y="426748"/>
                                </a:lnTo>
                                <a:lnTo>
                                  <a:pt x="0" y="426748"/>
                                </a:lnTo>
                                <a:lnTo>
                                  <a:pt x="0" y="0"/>
                                </a:lnTo>
                              </a:path>
                            </a:pathLst>
                          </a:custGeom>
                          <a:ln w="0" cap="flat">
                            <a:miter lim="127000"/>
                          </a:ln>
                        </wps:spPr>
                        <wps:style>
                          <a:lnRef idx="0">
                            <a:srgbClr val="000000">
                              <a:alpha val="0"/>
                            </a:srgbClr>
                          </a:lnRef>
                          <a:fillRef idx="1">
                            <a:srgbClr val="FFFF99"/>
                          </a:fillRef>
                          <a:effectRef idx="0">
                            <a:scrgbClr r="0" g="0" b="0"/>
                          </a:effectRef>
                          <a:fontRef idx="none"/>
                        </wps:style>
                        <wps:bodyPr/>
                      </wps:wsp>
                      <wps:wsp>
                        <wps:cNvPr id="5679" name="Shape 5679"/>
                        <wps:cNvSpPr/>
                        <wps:spPr>
                          <a:xfrm>
                            <a:off x="1771650" y="2011674"/>
                            <a:ext cx="0" cy="2112264"/>
                          </a:xfrm>
                          <a:custGeom>
                            <a:avLst/>
                            <a:gdLst/>
                            <a:ahLst/>
                            <a:cxnLst/>
                            <a:rect l="0" t="0" r="0" b="0"/>
                            <a:pathLst>
                              <a:path h="2112264">
                                <a:moveTo>
                                  <a:pt x="0" y="2112264"/>
                                </a:moveTo>
                                <a:lnTo>
                                  <a:pt x="0" y="0"/>
                                </a:lnTo>
                              </a:path>
                            </a:pathLst>
                          </a:custGeom>
                          <a:ln w="6350" cap="sq">
                            <a:miter lim="127000"/>
                          </a:ln>
                        </wps:spPr>
                        <wps:style>
                          <a:lnRef idx="1">
                            <a:srgbClr val="FFFFFF"/>
                          </a:lnRef>
                          <a:fillRef idx="0">
                            <a:srgbClr val="000000">
                              <a:alpha val="0"/>
                            </a:srgbClr>
                          </a:fillRef>
                          <a:effectRef idx="0">
                            <a:scrgbClr r="0" g="0" b="0"/>
                          </a:effectRef>
                          <a:fontRef idx="none"/>
                        </wps:style>
                        <wps:bodyPr/>
                      </wps:wsp>
                      <wps:wsp>
                        <wps:cNvPr id="5680" name="Shape 5680"/>
                        <wps:cNvSpPr/>
                        <wps:spPr>
                          <a:xfrm>
                            <a:off x="4251960" y="2011674"/>
                            <a:ext cx="0" cy="2112264"/>
                          </a:xfrm>
                          <a:custGeom>
                            <a:avLst/>
                            <a:gdLst/>
                            <a:ahLst/>
                            <a:cxnLst/>
                            <a:rect l="0" t="0" r="0" b="0"/>
                            <a:pathLst>
                              <a:path h="2112264">
                                <a:moveTo>
                                  <a:pt x="0" y="2112264"/>
                                </a:moveTo>
                                <a:lnTo>
                                  <a:pt x="0" y="0"/>
                                </a:lnTo>
                              </a:path>
                            </a:pathLst>
                          </a:custGeom>
                          <a:ln w="6350" cap="sq">
                            <a:miter lim="127000"/>
                          </a:ln>
                        </wps:spPr>
                        <wps:style>
                          <a:lnRef idx="1">
                            <a:srgbClr val="FFFFFF"/>
                          </a:lnRef>
                          <a:fillRef idx="0">
                            <a:srgbClr val="000000">
                              <a:alpha val="0"/>
                            </a:srgbClr>
                          </a:fillRef>
                          <a:effectRef idx="0">
                            <a:scrgbClr r="0" g="0" b="0"/>
                          </a:effectRef>
                          <a:fontRef idx="none"/>
                        </wps:style>
                        <wps:bodyPr/>
                      </wps:wsp>
                      <wps:wsp>
                        <wps:cNvPr id="5681" name="Shape 5681"/>
                        <wps:cNvSpPr/>
                        <wps:spPr>
                          <a:xfrm>
                            <a:off x="1771650" y="4123938"/>
                            <a:ext cx="2480310" cy="0"/>
                          </a:xfrm>
                          <a:custGeom>
                            <a:avLst/>
                            <a:gdLst/>
                            <a:ahLst/>
                            <a:cxnLst/>
                            <a:rect l="0" t="0" r="0" b="0"/>
                            <a:pathLst>
                              <a:path w="2480310">
                                <a:moveTo>
                                  <a:pt x="0" y="0"/>
                                </a:moveTo>
                                <a:lnTo>
                                  <a:pt x="2480310" y="0"/>
                                </a:lnTo>
                              </a:path>
                            </a:pathLst>
                          </a:custGeom>
                          <a:ln w="6350" cap="sq">
                            <a:miter lim="127000"/>
                          </a:ln>
                        </wps:spPr>
                        <wps:style>
                          <a:lnRef idx="1">
                            <a:srgbClr val="FFFFFF"/>
                          </a:lnRef>
                          <a:fillRef idx="0">
                            <a:srgbClr val="000000">
                              <a:alpha val="0"/>
                            </a:srgbClr>
                          </a:fillRef>
                          <a:effectRef idx="0">
                            <a:scrgbClr r="0" g="0" b="0"/>
                          </a:effectRef>
                          <a:fontRef idx="none"/>
                        </wps:style>
                        <wps:bodyPr/>
                      </wps:wsp>
                      <wps:wsp>
                        <wps:cNvPr id="5682" name="Shape 5682"/>
                        <wps:cNvSpPr/>
                        <wps:spPr>
                          <a:xfrm>
                            <a:off x="1771650" y="2011674"/>
                            <a:ext cx="2480310" cy="0"/>
                          </a:xfrm>
                          <a:custGeom>
                            <a:avLst/>
                            <a:gdLst/>
                            <a:ahLst/>
                            <a:cxnLst/>
                            <a:rect l="0" t="0" r="0" b="0"/>
                            <a:pathLst>
                              <a:path w="2480310">
                                <a:moveTo>
                                  <a:pt x="0" y="0"/>
                                </a:moveTo>
                                <a:lnTo>
                                  <a:pt x="2480310" y="0"/>
                                </a:lnTo>
                              </a:path>
                            </a:pathLst>
                          </a:custGeom>
                          <a:ln w="6350" cap="sq">
                            <a:miter lim="127000"/>
                          </a:ln>
                        </wps:spPr>
                        <wps:style>
                          <a:lnRef idx="1">
                            <a:srgbClr val="FFFFFF"/>
                          </a:lnRef>
                          <a:fillRef idx="0">
                            <a:srgbClr val="000000">
                              <a:alpha val="0"/>
                            </a:srgbClr>
                          </a:fillRef>
                          <a:effectRef idx="0">
                            <a:scrgbClr r="0" g="0" b="0"/>
                          </a:effectRef>
                          <a:fontRef idx="none"/>
                        </wps:style>
                        <wps:bodyPr/>
                      </wps:wsp>
                      <wps:wsp>
                        <wps:cNvPr id="5683" name="Rectangle 5683"/>
                        <wps:cNvSpPr/>
                        <wps:spPr>
                          <a:xfrm rot="-5399999">
                            <a:off x="1848203" y="2069148"/>
                            <a:ext cx="187997" cy="143236"/>
                          </a:xfrm>
                          <a:prstGeom prst="rect">
                            <a:avLst/>
                          </a:prstGeom>
                          <a:ln>
                            <a:noFill/>
                          </a:ln>
                        </wps:spPr>
                        <wps:txbx>
                          <w:txbxContent>
                            <w:p w14:paraId="2E960483" w14:textId="77777777" w:rsidR="00C71AC6" w:rsidRDefault="004A1FAF">
                              <w:pPr>
                                <w:spacing w:after="160" w:line="259" w:lineRule="auto"/>
                                <w:ind w:left="0" w:firstLine="0"/>
                                <w:jc w:val="left"/>
                              </w:pPr>
                              <w:r>
                                <w:rPr>
                                  <w:sz w:val="10"/>
                                </w:rPr>
                                <w:t>0.94</w:t>
                              </w:r>
                            </w:p>
                          </w:txbxContent>
                        </wps:txbx>
                        <wps:bodyPr horzOverflow="overflow" vert="horz" lIns="0" tIns="0" rIns="0" bIns="0" rtlCol="0">
                          <a:noAutofit/>
                        </wps:bodyPr>
                      </wps:wsp>
                      <wps:wsp>
                        <wps:cNvPr id="5684" name="Rectangle 5684"/>
                        <wps:cNvSpPr/>
                        <wps:spPr>
                          <a:xfrm rot="-5399999">
                            <a:off x="2317959" y="2230836"/>
                            <a:ext cx="187997" cy="143236"/>
                          </a:xfrm>
                          <a:prstGeom prst="rect">
                            <a:avLst/>
                          </a:prstGeom>
                          <a:ln>
                            <a:noFill/>
                          </a:ln>
                        </wps:spPr>
                        <wps:txbx>
                          <w:txbxContent>
                            <w:p w14:paraId="176AD1D6" w14:textId="77777777" w:rsidR="00C71AC6" w:rsidRDefault="004A1FAF">
                              <w:pPr>
                                <w:spacing w:after="160" w:line="259" w:lineRule="auto"/>
                                <w:ind w:left="0" w:firstLine="0"/>
                                <w:jc w:val="left"/>
                              </w:pPr>
                              <w:r>
                                <w:rPr>
                                  <w:sz w:val="10"/>
                                </w:rPr>
                                <w:t>0.89</w:t>
                              </w:r>
                            </w:p>
                          </w:txbxContent>
                        </wps:txbx>
                        <wps:bodyPr horzOverflow="overflow" vert="horz" lIns="0" tIns="0" rIns="0" bIns="0" rtlCol="0">
                          <a:noAutofit/>
                        </wps:bodyPr>
                      </wps:wsp>
                      <wps:wsp>
                        <wps:cNvPr id="5685" name="Rectangle 5685"/>
                        <wps:cNvSpPr/>
                        <wps:spPr>
                          <a:xfrm rot="-5399999">
                            <a:off x="2787714" y="2350033"/>
                            <a:ext cx="187997" cy="143236"/>
                          </a:xfrm>
                          <a:prstGeom prst="rect">
                            <a:avLst/>
                          </a:prstGeom>
                          <a:ln>
                            <a:noFill/>
                          </a:ln>
                        </wps:spPr>
                        <wps:txbx>
                          <w:txbxContent>
                            <w:p w14:paraId="4F572DC8" w14:textId="77777777" w:rsidR="00C71AC6" w:rsidRDefault="004A1FAF">
                              <w:pPr>
                                <w:spacing w:after="160" w:line="259" w:lineRule="auto"/>
                                <w:ind w:left="0" w:firstLine="0"/>
                                <w:jc w:val="left"/>
                              </w:pPr>
                              <w:r>
                                <w:rPr>
                                  <w:sz w:val="10"/>
                                </w:rPr>
                                <w:t>0.86</w:t>
                              </w:r>
                            </w:p>
                          </w:txbxContent>
                        </wps:txbx>
                        <wps:bodyPr horzOverflow="overflow" vert="horz" lIns="0" tIns="0" rIns="0" bIns="0" rtlCol="0">
                          <a:noAutofit/>
                        </wps:bodyPr>
                      </wps:wsp>
                      <wps:wsp>
                        <wps:cNvPr id="5686" name="Rectangle 5686"/>
                        <wps:cNvSpPr/>
                        <wps:spPr>
                          <a:xfrm rot="-5399999">
                            <a:off x="3257470" y="1958974"/>
                            <a:ext cx="187997" cy="143236"/>
                          </a:xfrm>
                          <a:prstGeom prst="rect">
                            <a:avLst/>
                          </a:prstGeom>
                          <a:ln>
                            <a:noFill/>
                          </a:ln>
                        </wps:spPr>
                        <wps:txbx>
                          <w:txbxContent>
                            <w:p w14:paraId="0E9F8328" w14:textId="77777777" w:rsidR="00C71AC6" w:rsidRDefault="004A1FAF">
                              <w:pPr>
                                <w:spacing w:after="160" w:line="259" w:lineRule="auto"/>
                                <w:ind w:left="0" w:firstLine="0"/>
                                <w:jc w:val="left"/>
                              </w:pPr>
                              <w:r>
                                <w:rPr>
                                  <w:sz w:val="10"/>
                                </w:rPr>
                                <w:t>0.97</w:t>
                              </w:r>
                            </w:p>
                          </w:txbxContent>
                        </wps:txbx>
                        <wps:bodyPr horzOverflow="overflow" vert="horz" lIns="0" tIns="0" rIns="0" bIns="0" rtlCol="0">
                          <a:noAutofit/>
                        </wps:bodyPr>
                      </wps:wsp>
                      <wps:wsp>
                        <wps:cNvPr id="5687" name="Rectangle 5687"/>
                        <wps:cNvSpPr/>
                        <wps:spPr>
                          <a:xfrm rot="-5399999">
                            <a:off x="3727226" y="3551623"/>
                            <a:ext cx="187997" cy="143236"/>
                          </a:xfrm>
                          <a:prstGeom prst="rect">
                            <a:avLst/>
                          </a:prstGeom>
                          <a:ln>
                            <a:noFill/>
                          </a:ln>
                        </wps:spPr>
                        <wps:txbx>
                          <w:txbxContent>
                            <w:p w14:paraId="36913CDC" w14:textId="77777777" w:rsidR="00C71AC6" w:rsidRDefault="004A1FAF">
                              <w:pPr>
                                <w:spacing w:after="160" w:line="259" w:lineRule="auto"/>
                                <w:ind w:left="0" w:firstLine="0"/>
                                <w:jc w:val="left"/>
                              </w:pPr>
                              <w:r>
                                <w:rPr>
                                  <w:sz w:val="10"/>
                                </w:rPr>
                                <w:t>0.52</w:t>
                              </w:r>
                            </w:p>
                          </w:txbxContent>
                        </wps:txbx>
                        <wps:bodyPr horzOverflow="overflow" vert="horz" lIns="0" tIns="0" rIns="0" bIns="0" rtlCol="0">
                          <a:noAutofit/>
                        </wps:bodyPr>
                      </wps:wsp>
                      <wps:wsp>
                        <wps:cNvPr id="5688" name="Rectangle 5688"/>
                        <wps:cNvSpPr/>
                        <wps:spPr>
                          <a:xfrm rot="-5399999">
                            <a:off x="1942154" y="2133859"/>
                            <a:ext cx="187997" cy="143236"/>
                          </a:xfrm>
                          <a:prstGeom prst="rect">
                            <a:avLst/>
                          </a:prstGeom>
                          <a:ln>
                            <a:noFill/>
                          </a:ln>
                        </wps:spPr>
                        <wps:txbx>
                          <w:txbxContent>
                            <w:p w14:paraId="1D069511" w14:textId="77777777" w:rsidR="00C71AC6" w:rsidRDefault="004A1FAF">
                              <w:pPr>
                                <w:spacing w:after="160" w:line="259" w:lineRule="auto"/>
                                <w:ind w:left="0" w:firstLine="0"/>
                                <w:jc w:val="left"/>
                              </w:pPr>
                              <w:r>
                                <w:rPr>
                                  <w:sz w:val="10"/>
                                </w:rPr>
                                <w:t>0.92</w:t>
                              </w:r>
                            </w:p>
                          </w:txbxContent>
                        </wps:txbx>
                        <wps:bodyPr horzOverflow="overflow" vert="horz" lIns="0" tIns="0" rIns="0" bIns="0" rtlCol="0">
                          <a:noAutofit/>
                        </wps:bodyPr>
                      </wps:wsp>
                      <wps:wsp>
                        <wps:cNvPr id="5689" name="Rectangle 5689"/>
                        <wps:cNvSpPr/>
                        <wps:spPr>
                          <a:xfrm rot="-5399999">
                            <a:off x="2411909" y="2344054"/>
                            <a:ext cx="187997" cy="143236"/>
                          </a:xfrm>
                          <a:prstGeom prst="rect">
                            <a:avLst/>
                          </a:prstGeom>
                          <a:ln>
                            <a:noFill/>
                          </a:ln>
                        </wps:spPr>
                        <wps:txbx>
                          <w:txbxContent>
                            <w:p w14:paraId="05D3A5B9" w14:textId="77777777" w:rsidR="00C71AC6" w:rsidRDefault="004A1FAF">
                              <w:pPr>
                                <w:spacing w:after="160" w:line="259" w:lineRule="auto"/>
                                <w:ind w:left="0" w:firstLine="0"/>
                                <w:jc w:val="left"/>
                              </w:pPr>
                              <w:r>
                                <w:rPr>
                                  <w:sz w:val="10"/>
                                </w:rPr>
                                <w:t>0.86</w:t>
                              </w:r>
                            </w:p>
                          </w:txbxContent>
                        </wps:txbx>
                        <wps:bodyPr horzOverflow="overflow" vert="horz" lIns="0" tIns="0" rIns="0" bIns="0" rtlCol="0">
                          <a:noAutofit/>
                        </wps:bodyPr>
                      </wps:wsp>
                      <wps:wsp>
                        <wps:cNvPr id="5690" name="Rectangle 5690"/>
                        <wps:cNvSpPr/>
                        <wps:spPr>
                          <a:xfrm rot="-5399999">
                            <a:off x="2881665" y="2231686"/>
                            <a:ext cx="187997" cy="143236"/>
                          </a:xfrm>
                          <a:prstGeom prst="rect">
                            <a:avLst/>
                          </a:prstGeom>
                          <a:ln>
                            <a:noFill/>
                          </a:ln>
                        </wps:spPr>
                        <wps:txbx>
                          <w:txbxContent>
                            <w:p w14:paraId="6518B40F" w14:textId="77777777" w:rsidR="00C71AC6" w:rsidRDefault="004A1FAF">
                              <w:pPr>
                                <w:spacing w:after="160" w:line="259" w:lineRule="auto"/>
                                <w:ind w:left="0" w:firstLine="0"/>
                                <w:jc w:val="left"/>
                              </w:pPr>
                              <w:r>
                                <w:rPr>
                                  <w:sz w:val="10"/>
                                </w:rPr>
                                <w:t>0.89</w:t>
                              </w:r>
                            </w:p>
                          </w:txbxContent>
                        </wps:txbx>
                        <wps:bodyPr horzOverflow="overflow" vert="horz" lIns="0" tIns="0" rIns="0" bIns="0" rtlCol="0">
                          <a:noAutofit/>
                        </wps:bodyPr>
                      </wps:wsp>
                      <wps:wsp>
                        <wps:cNvPr id="5691" name="Rectangle 5691"/>
                        <wps:cNvSpPr/>
                        <wps:spPr>
                          <a:xfrm rot="-5399999">
                            <a:off x="3351421" y="2020924"/>
                            <a:ext cx="187997" cy="143236"/>
                          </a:xfrm>
                          <a:prstGeom prst="rect">
                            <a:avLst/>
                          </a:prstGeom>
                          <a:ln>
                            <a:noFill/>
                          </a:ln>
                        </wps:spPr>
                        <wps:txbx>
                          <w:txbxContent>
                            <w:p w14:paraId="18F4B624" w14:textId="77777777" w:rsidR="00C71AC6" w:rsidRDefault="004A1FAF">
                              <w:pPr>
                                <w:spacing w:after="160" w:line="259" w:lineRule="auto"/>
                                <w:ind w:left="0" w:firstLine="0"/>
                                <w:jc w:val="left"/>
                              </w:pPr>
                              <w:r>
                                <w:rPr>
                                  <w:sz w:val="10"/>
                                </w:rPr>
                                <w:t>0.95</w:t>
                              </w:r>
                            </w:p>
                          </w:txbxContent>
                        </wps:txbx>
                        <wps:bodyPr horzOverflow="overflow" vert="horz" lIns="0" tIns="0" rIns="0" bIns="0" rtlCol="0">
                          <a:noAutofit/>
                        </wps:bodyPr>
                      </wps:wsp>
                      <wps:wsp>
                        <wps:cNvPr id="5692" name="Rectangle 5692"/>
                        <wps:cNvSpPr/>
                        <wps:spPr>
                          <a:xfrm rot="-5399999">
                            <a:off x="3821177" y="3509910"/>
                            <a:ext cx="187997" cy="143236"/>
                          </a:xfrm>
                          <a:prstGeom prst="rect">
                            <a:avLst/>
                          </a:prstGeom>
                          <a:ln>
                            <a:noFill/>
                          </a:ln>
                        </wps:spPr>
                        <wps:txbx>
                          <w:txbxContent>
                            <w:p w14:paraId="2E07A8C6" w14:textId="77777777" w:rsidR="00C71AC6" w:rsidRDefault="004A1FAF">
                              <w:pPr>
                                <w:spacing w:after="160" w:line="259" w:lineRule="auto"/>
                                <w:ind w:left="0" w:firstLine="0"/>
                                <w:jc w:val="left"/>
                              </w:pPr>
                              <w:r>
                                <w:rPr>
                                  <w:sz w:val="10"/>
                                </w:rPr>
                                <w:t>0.53</w:t>
                              </w:r>
                            </w:p>
                          </w:txbxContent>
                        </wps:txbx>
                        <wps:bodyPr horzOverflow="overflow" vert="horz" lIns="0" tIns="0" rIns="0" bIns="0" rtlCol="0">
                          <a:noAutofit/>
                        </wps:bodyPr>
                      </wps:wsp>
                      <wps:wsp>
                        <wps:cNvPr id="5693" name="Rectangle 5693"/>
                        <wps:cNvSpPr/>
                        <wps:spPr>
                          <a:xfrm rot="-5399999">
                            <a:off x="2036105" y="2085777"/>
                            <a:ext cx="187997" cy="143236"/>
                          </a:xfrm>
                          <a:prstGeom prst="rect">
                            <a:avLst/>
                          </a:prstGeom>
                          <a:ln>
                            <a:noFill/>
                          </a:ln>
                        </wps:spPr>
                        <wps:txbx>
                          <w:txbxContent>
                            <w:p w14:paraId="6C2C12D3" w14:textId="77777777" w:rsidR="00C71AC6" w:rsidRDefault="004A1FAF">
                              <w:pPr>
                                <w:spacing w:after="160" w:line="259" w:lineRule="auto"/>
                                <w:ind w:left="0" w:firstLine="0"/>
                                <w:jc w:val="left"/>
                              </w:pPr>
                              <w:r>
                                <w:rPr>
                                  <w:sz w:val="10"/>
                                </w:rPr>
                                <w:t>0.93</w:t>
                              </w:r>
                            </w:p>
                          </w:txbxContent>
                        </wps:txbx>
                        <wps:bodyPr horzOverflow="overflow" vert="horz" lIns="0" tIns="0" rIns="0" bIns="0" rtlCol="0">
                          <a:noAutofit/>
                        </wps:bodyPr>
                      </wps:wsp>
                      <wps:wsp>
                        <wps:cNvPr id="5694" name="Rectangle 5694"/>
                        <wps:cNvSpPr/>
                        <wps:spPr>
                          <a:xfrm rot="-5399999">
                            <a:off x="2505861" y="2319287"/>
                            <a:ext cx="187997" cy="143236"/>
                          </a:xfrm>
                          <a:prstGeom prst="rect">
                            <a:avLst/>
                          </a:prstGeom>
                          <a:ln>
                            <a:noFill/>
                          </a:ln>
                        </wps:spPr>
                        <wps:txbx>
                          <w:txbxContent>
                            <w:p w14:paraId="7ACA6435" w14:textId="77777777" w:rsidR="00C71AC6" w:rsidRDefault="004A1FAF">
                              <w:pPr>
                                <w:spacing w:after="160" w:line="259" w:lineRule="auto"/>
                                <w:ind w:left="0" w:firstLine="0"/>
                                <w:jc w:val="left"/>
                              </w:pPr>
                              <w:r>
                                <w:rPr>
                                  <w:sz w:val="10"/>
                                </w:rPr>
                                <w:t>0.86</w:t>
                              </w:r>
                            </w:p>
                          </w:txbxContent>
                        </wps:txbx>
                        <wps:bodyPr horzOverflow="overflow" vert="horz" lIns="0" tIns="0" rIns="0" bIns="0" rtlCol="0">
                          <a:noAutofit/>
                        </wps:bodyPr>
                      </wps:wsp>
                      <wps:wsp>
                        <wps:cNvPr id="5695" name="Rectangle 5695"/>
                        <wps:cNvSpPr/>
                        <wps:spPr>
                          <a:xfrm rot="-5399999">
                            <a:off x="2975617" y="2328415"/>
                            <a:ext cx="187997" cy="143236"/>
                          </a:xfrm>
                          <a:prstGeom prst="rect">
                            <a:avLst/>
                          </a:prstGeom>
                          <a:ln>
                            <a:noFill/>
                          </a:ln>
                        </wps:spPr>
                        <wps:txbx>
                          <w:txbxContent>
                            <w:p w14:paraId="7B00907E" w14:textId="77777777" w:rsidR="00C71AC6" w:rsidRDefault="004A1FAF">
                              <w:pPr>
                                <w:spacing w:after="160" w:line="259" w:lineRule="auto"/>
                                <w:ind w:left="0" w:firstLine="0"/>
                                <w:jc w:val="left"/>
                              </w:pPr>
                              <w:r>
                                <w:rPr>
                                  <w:sz w:val="10"/>
                                </w:rPr>
                                <w:t>0.86</w:t>
                              </w:r>
                            </w:p>
                          </w:txbxContent>
                        </wps:txbx>
                        <wps:bodyPr horzOverflow="overflow" vert="horz" lIns="0" tIns="0" rIns="0" bIns="0" rtlCol="0">
                          <a:noAutofit/>
                        </wps:bodyPr>
                      </wps:wsp>
                      <wps:wsp>
                        <wps:cNvPr id="5696" name="Rectangle 5696"/>
                        <wps:cNvSpPr/>
                        <wps:spPr>
                          <a:xfrm rot="-5399999">
                            <a:off x="3445372" y="1975815"/>
                            <a:ext cx="187997" cy="143236"/>
                          </a:xfrm>
                          <a:prstGeom prst="rect">
                            <a:avLst/>
                          </a:prstGeom>
                          <a:ln>
                            <a:noFill/>
                          </a:ln>
                        </wps:spPr>
                        <wps:txbx>
                          <w:txbxContent>
                            <w:p w14:paraId="1F8C2E88" w14:textId="77777777" w:rsidR="00C71AC6" w:rsidRDefault="004A1FAF">
                              <w:pPr>
                                <w:spacing w:after="160" w:line="259" w:lineRule="auto"/>
                                <w:ind w:left="0" w:firstLine="0"/>
                                <w:jc w:val="left"/>
                              </w:pPr>
                              <w:r>
                                <w:rPr>
                                  <w:sz w:val="10"/>
                                </w:rPr>
                                <w:t>0.96</w:t>
                              </w:r>
                            </w:p>
                          </w:txbxContent>
                        </wps:txbx>
                        <wps:bodyPr horzOverflow="overflow" vert="horz" lIns="0" tIns="0" rIns="0" bIns="0" rtlCol="0">
                          <a:noAutofit/>
                        </wps:bodyPr>
                      </wps:wsp>
                      <wps:wsp>
                        <wps:cNvPr id="5697" name="Rectangle 5697"/>
                        <wps:cNvSpPr/>
                        <wps:spPr>
                          <a:xfrm rot="-5399999">
                            <a:off x="3915128" y="3615025"/>
                            <a:ext cx="187997" cy="143236"/>
                          </a:xfrm>
                          <a:prstGeom prst="rect">
                            <a:avLst/>
                          </a:prstGeom>
                          <a:ln>
                            <a:noFill/>
                          </a:ln>
                        </wps:spPr>
                        <wps:txbx>
                          <w:txbxContent>
                            <w:p w14:paraId="76BD946A" w14:textId="77777777" w:rsidR="00C71AC6" w:rsidRDefault="004A1FAF">
                              <w:pPr>
                                <w:spacing w:after="160" w:line="259" w:lineRule="auto"/>
                                <w:ind w:left="0" w:firstLine="0"/>
                                <w:jc w:val="left"/>
                              </w:pPr>
                              <w:r>
                                <w:rPr>
                                  <w:sz w:val="10"/>
                                </w:rPr>
                                <w:t>0.50</w:t>
                              </w:r>
                            </w:p>
                          </w:txbxContent>
                        </wps:txbx>
                        <wps:bodyPr horzOverflow="overflow" vert="horz" lIns="0" tIns="0" rIns="0" bIns="0" rtlCol="0">
                          <a:noAutofit/>
                        </wps:bodyPr>
                      </wps:wsp>
                      <wps:wsp>
                        <wps:cNvPr id="5698" name="Rectangle 5698"/>
                        <wps:cNvSpPr/>
                        <wps:spPr>
                          <a:xfrm rot="-5399999">
                            <a:off x="2130057" y="2045089"/>
                            <a:ext cx="187997" cy="143236"/>
                          </a:xfrm>
                          <a:prstGeom prst="rect">
                            <a:avLst/>
                          </a:prstGeom>
                          <a:ln>
                            <a:noFill/>
                          </a:ln>
                        </wps:spPr>
                        <wps:txbx>
                          <w:txbxContent>
                            <w:p w14:paraId="5907E00A" w14:textId="77777777" w:rsidR="00C71AC6" w:rsidRDefault="004A1FAF">
                              <w:pPr>
                                <w:spacing w:after="160" w:line="259" w:lineRule="auto"/>
                                <w:ind w:left="0" w:firstLine="0"/>
                                <w:jc w:val="left"/>
                              </w:pPr>
                              <w:r>
                                <w:rPr>
                                  <w:sz w:val="10"/>
                                </w:rPr>
                                <w:t>0.94</w:t>
                              </w:r>
                            </w:p>
                          </w:txbxContent>
                        </wps:txbx>
                        <wps:bodyPr horzOverflow="overflow" vert="horz" lIns="0" tIns="0" rIns="0" bIns="0" rtlCol="0">
                          <a:noAutofit/>
                        </wps:bodyPr>
                      </wps:wsp>
                      <wps:wsp>
                        <wps:cNvPr id="5699" name="Rectangle 5699"/>
                        <wps:cNvSpPr/>
                        <wps:spPr>
                          <a:xfrm rot="-5399999">
                            <a:off x="2599812" y="2184842"/>
                            <a:ext cx="187997" cy="143236"/>
                          </a:xfrm>
                          <a:prstGeom prst="rect">
                            <a:avLst/>
                          </a:prstGeom>
                          <a:ln>
                            <a:noFill/>
                          </a:ln>
                        </wps:spPr>
                        <wps:txbx>
                          <w:txbxContent>
                            <w:p w14:paraId="6CAC13FE" w14:textId="77777777" w:rsidR="00C71AC6" w:rsidRDefault="004A1FAF">
                              <w:pPr>
                                <w:spacing w:after="160" w:line="259" w:lineRule="auto"/>
                                <w:ind w:left="0" w:firstLine="0"/>
                                <w:jc w:val="left"/>
                              </w:pPr>
                              <w:r>
                                <w:rPr>
                                  <w:sz w:val="10"/>
                                </w:rPr>
                                <w:t>0.90</w:t>
                              </w:r>
                            </w:p>
                          </w:txbxContent>
                        </wps:txbx>
                        <wps:bodyPr horzOverflow="overflow" vert="horz" lIns="0" tIns="0" rIns="0" bIns="0" rtlCol="0">
                          <a:noAutofit/>
                        </wps:bodyPr>
                      </wps:wsp>
                      <wps:wsp>
                        <wps:cNvPr id="5700" name="Rectangle 5700"/>
                        <wps:cNvSpPr/>
                        <wps:spPr>
                          <a:xfrm rot="-5399999">
                            <a:off x="3069568" y="2214172"/>
                            <a:ext cx="187997" cy="143236"/>
                          </a:xfrm>
                          <a:prstGeom prst="rect">
                            <a:avLst/>
                          </a:prstGeom>
                          <a:ln>
                            <a:noFill/>
                          </a:ln>
                        </wps:spPr>
                        <wps:txbx>
                          <w:txbxContent>
                            <w:p w14:paraId="16F7E57E" w14:textId="77777777" w:rsidR="00C71AC6" w:rsidRDefault="004A1FAF">
                              <w:pPr>
                                <w:spacing w:after="160" w:line="259" w:lineRule="auto"/>
                                <w:ind w:left="0" w:firstLine="0"/>
                                <w:jc w:val="left"/>
                              </w:pPr>
                              <w:r>
                                <w:rPr>
                                  <w:sz w:val="10"/>
                                </w:rPr>
                                <w:t>0.89</w:t>
                              </w:r>
                            </w:p>
                          </w:txbxContent>
                        </wps:txbx>
                        <wps:bodyPr horzOverflow="overflow" vert="horz" lIns="0" tIns="0" rIns="0" bIns="0" rtlCol="0">
                          <a:noAutofit/>
                        </wps:bodyPr>
                      </wps:wsp>
                      <wps:wsp>
                        <wps:cNvPr id="5701" name="Rectangle 5701"/>
                        <wps:cNvSpPr/>
                        <wps:spPr>
                          <a:xfrm rot="-5399999">
                            <a:off x="3317461" y="3732053"/>
                            <a:ext cx="631723" cy="143236"/>
                          </a:xfrm>
                          <a:prstGeom prst="rect">
                            <a:avLst/>
                          </a:prstGeom>
                          <a:ln>
                            <a:noFill/>
                          </a:ln>
                        </wps:spPr>
                        <wps:txbx>
                          <w:txbxContent>
                            <w:p w14:paraId="0EF0E4F3" w14:textId="77777777" w:rsidR="00C71AC6" w:rsidRDefault="004A1FAF">
                              <w:pPr>
                                <w:spacing w:after="160" w:line="259" w:lineRule="auto"/>
                                <w:ind w:left="0" w:firstLine="0"/>
                                <w:jc w:val="left"/>
                              </w:pPr>
                              <w:r>
                                <w:rPr>
                                  <w:sz w:val="10"/>
                                </w:rPr>
                                <w:t>Out</w:t>
                              </w:r>
                              <w:r>
                                <w:rPr>
                                  <w:spacing w:val="-192"/>
                                  <w:sz w:val="10"/>
                                </w:rPr>
                                <w:t xml:space="preserve"> </w:t>
                              </w:r>
                              <w:r>
                                <w:rPr>
                                  <w:sz w:val="10"/>
                                </w:rPr>
                                <w:t>of</w:t>
                              </w:r>
                              <w:r>
                                <w:rPr>
                                  <w:spacing w:val="-192"/>
                                  <w:sz w:val="10"/>
                                </w:rPr>
                                <w:t xml:space="preserve"> </w:t>
                              </w:r>
                              <w:r>
                                <w:rPr>
                                  <w:sz w:val="10"/>
                                </w:rPr>
                                <w:t>Memory</w:t>
                              </w:r>
                            </w:p>
                          </w:txbxContent>
                        </wps:txbx>
                        <wps:bodyPr horzOverflow="overflow" vert="horz" lIns="0" tIns="0" rIns="0" bIns="0" rtlCol="0">
                          <a:noAutofit/>
                        </wps:bodyPr>
                      </wps:wsp>
                      <wps:wsp>
                        <wps:cNvPr id="5702" name="Rectangle 5702"/>
                        <wps:cNvSpPr/>
                        <wps:spPr>
                          <a:xfrm rot="-5399999">
                            <a:off x="4009079" y="3535596"/>
                            <a:ext cx="187997" cy="143236"/>
                          </a:xfrm>
                          <a:prstGeom prst="rect">
                            <a:avLst/>
                          </a:prstGeom>
                          <a:ln>
                            <a:noFill/>
                          </a:ln>
                        </wps:spPr>
                        <wps:txbx>
                          <w:txbxContent>
                            <w:p w14:paraId="7619A708" w14:textId="77777777" w:rsidR="00C71AC6" w:rsidRDefault="004A1FAF">
                              <w:pPr>
                                <w:spacing w:after="160" w:line="259" w:lineRule="auto"/>
                                <w:ind w:left="0" w:firstLine="0"/>
                                <w:jc w:val="left"/>
                              </w:pPr>
                              <w:r>
                                <w:rPr>
                                  <w:sz w:val="10"/>
                                </w:rPr>
                                <w:t>0.52</w:t>
                              </w:r>
                            </w:p>
                          </w:txbxContent>
                        </wps:txbx>
                        <wps:bodyPr horzOverflow="overflow" vert="horz" lIns="0" tIns="0" rIns="0" bIns="0" rtlCol="0">
                          <a:noAutofit/>
                        </wps:bodyPr>
                      </wps:wsp>
                      <wps:wsp>
                        <wps:cNvPr id="5703" name="Shape 5703"/>
                        <wps:cNvSpPr/>
                        <wps:spPr>
                          <a:xfrm>
                            <a:off x="3616801" y="2056124"/>
                            <a:ext cx="590709" cy="548561"/>
                          </a:xfrm>
                          <a:custGeom>
                            <a:avLst/>
                            <a:gdLst/>
                            <a:ahLst/>
                            <a:cxnLst/>
                            <a:rect l="0" t="0" r="0" b="0"/>
                            <a:pathLst>
                              <a:path w="590709" h="548561">
                                <a:moveTo>
                                  <a:pt x="17780" y="0"/>
                                </a:moveTo>
                                <a:lnTo>
                                  <a:pt x="572929" y="0"/>
                                </a:lnTo>
                                <a:cubicBezTo>
                                  <a:pt x="584782" y="0"/>
                                  <a:pt x="590709" y="5927"/>
                                  <a:pt x="590709" y="17780"/>
                                </a:cubicBezTo>
                                <a:lnTo>
                                  <a:pt x="590709" y="530781"/>
                                </a:lnTo>
                                <a:cubicBezTo>
                                  <a:pt x="590709" y="542634"/>
                                  <a:pt x="584782" y="548561"/>
                                  <a:pt x="572929" y="548561"/>
                                </a:cubicBezTo>
                                <a:lnTo>
                                  <a:pt x="17780" y="548561"/>
                                </a:lnTo>
                                <a:cubicBezTo>
                                  <a:pt x="5926" y="548561"/>
                                  <a:pt x="0" y="542634"/>
                                  <a:pt x="0" y="530781"/>
                                </a:cubicBezTo>
                                <a:lnTo>
                                  <a:pt x="0" y="17780"/>
                                </a:lnTo>
                                <a:cubicBezTo>
                                  <a:pt x="0" y="5927"/>
                                  <a:pt x="5926" y="0"/>
                                  <a:pt x="17780" y="0"/>
                                </a:cubicBezTo>
                                <a:close/>
                              </a:path>
                            </a:pathLst>
                          </a:custGeom>
                          <a:ln w="3175" cap="flat">
                            <a:miter lim="127000"/>
                          </a:ln>
                        </wps:spPr>
                        <wps:style>
                          <a:lnRef idx="1">
                            <a:srgbClr val="CCCCCC">
                              <a:alpha val="80000"/>
                            </a:srgbClr>
                          </a:lnRef>
                          <a:fillRef idx="1">
                            <a:srgbClr val="E5E5E5">
                              <a:alpha val="80000"/>
                            </a:srgbClr>
                          </a:fillRef>
                          <a:effectRef idx="0">
                            <a:scrgbClr r="0" g="0" b="0"/>
                          </a:effectRef>
                          <a:fontRef idx="none"/>
                        </wps:style>
                        <wps:bodyPr/>
                      </wps:wsp>
                      <wps:wsp>
                        <wps:cNvPr id="56442" name="Shape 56442"/>
                        <wps:cNvSpPr/>
                        <wps:spPr>
                          <a:xfrm>
                            <a:off x="3652361" y="2097022"/>
                            <a:ext cx="177800" cy="62230"/>
                          </a:xfrm>
                          <a:custGeom>
                            <a:avLst/>
                            <a:gdLst/>
                            <a:ahLst/>
                            <a:cxnLst/>
                            <a:rect l="0" t="0" r="0" b="0"/>
                            <a:pathLst>
                              <a:path w="177800" h="62230">
                                <a:moveTo>
                                  <a:pt x="0" y="0"/>
                                </a:moveTo>
                                <a:lnTo>
                                  <a:pt x="177800" y="0"/>
                                </a:lnTo>
                                <a:lnTo>
                                  <a:pt x="177800" y="62230"/>
                                </a:lnTo>
                                <a:lnTo>
                                  <a:pt x="0" y="62230"/>
                                </a:lnTo>
                                <a:lnTo>
                                  <a:pt x="0" y="0"/>
                                </a:lnTo>
                              </a:path>
                            </a:pathLst>
                          </a:custGeom>
                          <a:ln w="0" cap="flat">
                            <a:miter lim="127000"/>
                          </a:ln>
                        </wps:spPr>
                        <wps:style>
                          <a:lnRef idx="0">
                            <a:srgbClr val="000000">
                              <a:alpha val="0"/>
                            </a:srgbClr>
                          </a:lnRef>
                          <a:fillRef idx="1">
                            <a:srgbClr val="1F78B4"/>
                          </a:fillRef>
                          <a:effectRef idx="0">
                            <a:scrgbClr r="0" g="0" b="0"/>
                          </a:effectRef>
                          <a:fontRef idx="none"/>
                        </wps:style>
                        <wps:bodyPr/>
                      </wps:wsp>
                      <wps:wsp>
                        <wps:cNvPr id="5705" name="Rectangle 5705"/>
                        <wps:cNvSpPr/>
                        <wps:spPr>
                          <a:xfrm>
                            <a:off x="3901281" y="2049639"/>
                            <a:ext cx="262604" cy="200530"/>
                          </a:xfrm>
                          <a:prstGeom prst="rect">
                            <a:avLst/>
                          </a:prstGeom>
                          <a:ln>
                            <a:noFill/>
                          </a:ln>
                        </wps:spPr>
                        <wps:txbx>
                          <w:txbxContent>
                            <w:p w14:paraId="4D7FD266" w14:textId="77777777" w:rsidR="00C71AC6" w:rsidRDefault="004A1FAF">
                              <w:pPr>
                                <w:spacing w:after="160" w:line="259" w:lineRule="auto"/>
                                <w:ind w:left="0" w:firstLine="0"/>
                                <w:jc w:val="left"/>
                              </w:pPr>
                              <w:r>
                                <w:rPr>
                                  <w:w w:val="123"/>
                                  <w:sz w:val="14"/>
                                </w:rPr>
                                <w:t>GCN</w:t>
                              </w:r>
                            </w:p>
                          </w:txbxContent>
                        </wps:txbx>
                        <wps:bodyPr horzOverflow="overflow" vert="horz" lIns="0" tIns="0" rIns="0" bIns="0" rtlCol="0">
                          <a:noAutofit/>
                        </wps:bodyPr>
                      </wps:wsp>
                      <wps:wsp>
                        <wps:cNvPr id="56445" name="Shape 56445"/>
                        <wps:cNvSpPr/>
                        <wps:spPr>
                          <a:xfrm>
                            <a:off x="3652361" y="2227495"/>
                            <a:ext cx="177800" cy="62230"/>
                          </a:xfrm>
                          <a:custGeom>
                            <a:avLst/>
                            <a:gdLst/>
                            <a:ahLst/>
                            <a:cxnLst/>
                            <a:rect l="0" t="0" r="0" b="0"/>
                            <a:pathLst>
                              <a:path w="177800" h="62230">
                                <a:moveTo>
                                  <a:pt x="0" y="0"/>
                                </a:moveTo>
                                <a:lnTo>
                                  <a:pt x="177800" y="0"/>
                                </a:lnTo>
                                <a:lnTo>
                                  <a:pt x="177800" y="62230"/>
                                </a:lnTo>
                                <a:lnTo>
                                  <a:pt x="0" y="62230"/>
                                </a:lnTo>
                                <a:lnTo>
                                  <a:pt x="0" y="0"/>
                                </a:lnTo>
                              </a:path>
                            </a:pathLst>
                          </a:custGeom>
                          <a:ln w="0" cap="flat">
                            <a:miter lim="127000"/>
                          </a:ln>
                        </wps:spPr>
                        <wps:style>
                          <a:lnRef idx="0">
                            <a:srgbClr val="000000">
                              <a:alpha val="0"/>
                            </a:srgbClr>
                          </a:lnRef>
                          <a:fillRef idx="1">
                            <a:srgbClr val="FB9A99"/>
                          </a:fillRef>
                          <a:effectRef idx="0">
                            <a:scrgbClr r="0" g="0" b="0"/>
                          </a:effectRef>
                          <a:fontRef idx="none"/>
                        </wps:style>
                        <wps:bodyPr/>
                      </wps:wsp>
                      <wps:wsp>
                        <wps:cNvPr id="5707" name="Rectangle 5707"/>
                        <wps:cNvSpPr/>
                        <wps:spPr>
                          <a:xfrm>
                            <a:off x="3901281" y="2180112"/>
                            <a:ext cx="360150" cy="200530"/>
                          </a:xfrm>
                          <a:prstGeom prst="rect">
                            <a:avLst/>
                          </a:prstGeom>
                          <a:ln>
                            <a:noFill/>
                          </a:ln>
                        </wps:spPr>
                        <wps:txbx>
                          <w:txbxContent>
                            <w:p w14:paraId="08C4E8C1" w14:textId="77777777" w:rsidR="00C71AC6" w:rsidRDefault="004A1FAF">
                              <w:pPr>
                                <w:spacing w:after="160" w:line="259" w:lineRule="auto"/>
                                <w:ind w:left="0" w:firstLine="0"/>
                                <w:jc w:val="left"/>
                              </w:pPr>
                              <w:r>
                                <w:rPr>
                                  <w:w w:val="120"/>
                                  <w:sz w:val="14"/>
                                </w:rPr>
                                <w:t>GGNN</w:t>
                              </w:r>
                            </w:p>
                          </w:txbxContent>
                        </wps:txbx>
                        <wps:bodyPr horzOverflow="overflow" vert="horz" lIns="0" tIns="0" rIns="0" bIns="0" rtlCol="0">
                          <a:noAutofit/>
                        </wps:bodyPr>
                      </wps:wsp>
                      <wps:wsp>
                        <wps:cNvPr id="56448" name="Shape 56448"/>
                        <wps:cNvSpPr/>
                        <wps:spPr>
                          <a:xfrm>
                            <a:off x="3652361" y="2357968"/>
                            <a:ext cx="177800" cy="62230"/>
                          </a:xfrm>
                          <a:custGeom>
                            <a:avLst/>
                            <a:gdLst/>
                            <a:ahLst/>
                            <a:cxnLst/>
                            <a:rect l="0" t="0" r="0" b="0"/>
                            <a:pathLst>
                              <a:path w="177800" h="62230">
                                <a:moveTo>
                                  <a:pt x="0" y="0"/>
                                </a:moveTo>
                                <a:lnTo>
                                  <a:pt x="177800" y="0"/>
                                </a:lnTo>
                                <a:lnTo>
                                  <a:pt x="177800" y="62230"/>
                                </a:lnTo>
                                <a:lnTo>
                                  <a:pt x="0" y="62230"/>
                                </a:lnTo>
                                <a:lnTo>
                                  <a:pt x="0" y="0"/>
                                </a:lnTo>
                              </a:path>
                            </a:pathLst>
                          </a:custGeom>
                          <a:ln w="0" cap="flat">
                            <a:miter lim="127000"/>
                          </a:ln>
                        </wps:spPr>
                        <wps:style>
                          <a:lnRef idx="0">
                            <a:srgbClr val="000000">
                              <a:alpha val="0"/>
                            </a:srgbClr>
                          </a:lnRef>
                          <a:fillRef idx="1">
                            <a:srgbClr val="FF7F00"/>
                          </a:fillRef>
                          <a:effectRef idx="0">
                            <a:scrgbClr r="0" g="0" b="0"/>
                          </a:effectRef>
                          <a:fontRef idx="none"/>
                        </wps:style>
                        <wps:bodyPr/>
                      </wps:wsp>
                      <wps:wsp>
                        <wps:cNvPr id="5709" name="Rectangle 5709"/>
                        <wps:cNvSpPr/>
                        <wps:spPr>
                          <a:xfrm>
                            <a:off x="3901281" y="2310584"/>
                            <a:ext cx="244750" cy="200530"/>
                          </a:xfrm>
                          <a:prstGeom prst="rect">
                            <a:avLst/>
                          </a:prstGeom>
                          <a:ln>
                            <a:noFill/>
                          </a:ln>
                        </wps:spPr>
                        <wps:txbx>
                          <w:txbxContent>
                            <w:p w14:paraId="7E8DD6BE" w14:textId="77777777" w:rsidR="00C71AC6" w:rsidRDefault="004A1FAF">
                              <w:pPr>
                                <w:spacing w:after="160" w:line="259" w:lineRule="auto"/>
                                <w:ind w:left="0" w:firstLine="0"/>
                                <w:jc w:val="left"/>
                              </w:pPr>
                              <w:r>
                                <w:rPr>
                                  <w:w w:val="123"/>
                                  <w:sz w:val="14"/>
                                </w:rPr>
                                <w:t>GAT</w:t>
                              </w:r>
                            </w:p>
                          </w:txbxContent>
                        </wps:txbx>
                        <wps:bodyPr horzOverflow="overflow" vert="horz" lIns="0" tIns="0" rIns="0" bIns="0" rtlCol="0">
                          <a:noAutofit/>
                        </wps:bodyPr>
                      </wps:wsp>
                      <wps:wsp>
                        <wps:cNvPr id="56451" name="Shape 56451"/>
                        <wps:cNvSpPr/>
                        <wps:spPr>
                          <a:xfrm>
                            <a:off x="3652361" y="2488440"/>
                            <a:ext cx="177800" cy="62230"/>
                          </a:xfrm>
                          <a:custGeom>
                            <a:avLst/>
                            <a:gdLst/>
                            <a:ahLst/>
                            <a:cxnLst/>
                            <a:rect l="0" t="0" r="0" b="0"/>
                            <a:pathLst>
                              <a:path w="177800" h="62230">
                                <a:moveTo>
                                  <a:pt x="0" y="0"/>
                                </a:moveTo>
                                <a:lnTo>
                                  <a:pt x="177800" y="0"/>
                                </a:lnTo>
                                <a:lnTo>
                                  <a:pt x="177800" y="62230"/>
                                </a:lnTo>
                                <a:lnTo>
                                  <a:pt x="0" y="62230"/>
                                </a:lnTo>
                                <a:lnTo>
                                  <a:pt x="0" y="0"/>
                                </a:lnTo>
                              </a:path>
                            </a:pathLst>
                          </a:custGeom>
                          <a:ln w="0" cap="flat">
                            <a:miter lim="127000"/>
                          </a:ln>
                        </wps:spPr>
                        <wps:style>
                          <a:lnRef idx="0">
                            <a:srgbClr val="000000">
                              <a:alpha val="0"/>
                            </a:srgbClr>
                          </a:lnRef>
                          <a:fillRef idx="1">
                            <a:srgbClr val="FFFF99"/>
                          </a:fillRef>
                          <a:effectRef idx="0">
                            <a:scrgbClr r="0" g="0" b="0"/>
                          </a:effectRef>
                          <a:fontRef idx="none"/>
                        </wps:style>
                        <wps:bodyPr/>
                      </wps:wsp>
                      <wps:wsp>
                        <wps:cNvPr id="5711" name="Rectangle 5711"/>
                        <wps:cNvSpPr/>
                        <wps:spPr>
                          <a:xfrm>
                            <a:off x="3901281" y="2441057"/>
                            <a:ext cx="333428" cy="200530"/>
                          </a:xfrm>
                          <a:prstGeom prst="rect">
                            <a:avLst/>
                          </a:prstGeom>
                          <a:ln>
                            <a:noFill/>
                          </a:ln>
                        </wps:spPr>
                        <wps:txbx>
                          <w:txbxContent>
                            <w:p w14:paraId="5F18A228" w14:textId="77777777" w:rsidR="00C71AC6" w:rsidRDefault="004A1FAF">
                              <w:pPr>
                                <w:spacing w:after="160" w:line="259" w:lineRule="auto"/>
                                <w:ind w:left="0" w:firstLine="0"/>
                                <w:jc w:val="left"/>
                              </w:pPr>
                              <w:proofErr w:type="spellStart"/>
                              <w:r>
                                <w:rPr>
                                  <w:w w:val="122"/>
                                  <w:sz w:val="14"/>
                                </w:rPr>
                                <w:t>GaAN</w:t>
                              </w:r>
                              <w:proofErr w:type="spellEnd"/>
                            </w:p>
                          </w:txbxContent>
                        </wps:txbx>
                        <wps:bodyPr horzOverflow="overflow" vert="horz" lIns="0" tIns="0" rIns="0" bIns="0" rtlCol="0">
                          <a:noAutofit/>
                        </wps:bodyPr>
                      </wps:wsp>
                      <wps:wsp>
                        <wps:cNvPr id="5712" name="Rectangle 5712"/>
                        <wps:cNvSpPr/>
                        <wps:spPr>
                          <a:xfrm>
                            <a:off x="799808" y="4577701"/>
                            <a:ext cx="5777571" cy="180530"/>
                          </a:xfrm>
                          <a:prstGeom prst="rect">
                            <a:avLst/>
                          </a:prstGeom>
                          <a:ln>
                            <a:noFill/>
                          </a:ln>
                        </wps:spPr>
                        <wps:txbx>
                          <w:txbxContent>
                            <w:p w14:paraId="7A1C1CD2" w14:textId="77777777" w:rsidR="00C71AC6" w:rsidRDefault="004A1FAF">
                              <w:pPr>
                                <w:spacing w:after="160" w:line="259" w:lineRule="auto"/>
                                <w:ind w:left="0" w:firstLine="0"/>
                                <w:jc w:val="left"/>
                              </w:pPr>
                              <w:r>
                                <w:rPr>
                                  <w:w w:val="99"/>
                                </w:rPr>
                                <w:t>Figure</w:t>
                              </w:r>
                              <w:r>
                                <w:rPr>
                                  <w:spacing w:val="6"/>
                                  <w:w w:val="99"/>
                                </w:rPr>
                                <w:t xml:space="preserve"> </w:t>
                              </w:r>
                              <w:r>
                                <w:rPr>
                                  <w:w w:val="99"/>
                                </w:rPr>
                                <w:t>12:</w:t>
                              </w:r>
                              <w:r>
                                <w:rPr>
                                  <w:spacing w:val="20"/>
                                  <w:w w:val="99"/>
                                </w:rPr>
                                <w:t xml:space="preserve"> </w:t>
                              </w:r>
                              <w:r>
                                <w:rPr>
                                  <w:w w:val="99"/>
                                </w:rPr>
                                <w:t>Best</w:t>
                              </w:r>
                              <w:r>
                                <w:rPr>
                                  <w:spacing w:val="6"/>
                                  <w:w w:val="99"/>
                                </w:rPr>
                                <w:t xml:space="preserve"> </w:t>
                              </w:r>
                              <w:r>
                                <w:rPr>
                                  <w:w w:val="99"/>
                                </w:rPr>
                                <w:t>accuracy</w:t>
                              </w:r>
                              <w:r>
                                <w:rPr>
                                  <w:spacing w:val="6"/>
                                  <w:w w:val="99"/>
                                </w:rPr>
                                <w:t xml:space="preserve"> </w:t>
                              </w:r>
                              <w:r>
                                <w:rPr>
                                  <w:w w:val="99"/>
                                </w:rPr>
                                <w:t>that</w:t>
                              </w:r>
                              <w:r>
                                <w:rPr>
                                  <w:spacing w:val="6"/>
                                  <w:w w:val="99"/>
                                </w:rPr>
                                <w:t xml:space="preserve"> </w:t>
                              </w:r>
                              <w:r>
                                <w:rPr>
                                  <w:w w:val="99"/>
                                </w:rPr>
                                <w:t>each</w:t>
                              </w:r>
                              <w:r>
                                <w:rPr>
                                  <w:spacing w:val="6"/>
                                  <w:w w:val="99"/>
                                </w:rPr>
                                <w:t xml:space="preserve"> </w:t>
                              </w:r>
                              <w:r>
                                <w:rPr>
                                  <w:w w:val="99"/>
                                </w:rPr>
                                <w:t>GNN</w:t>
                              </w:r>
                              <w:r>
                                <w:rPr>
                                  <w:spacing w:val="6"/>
                                  <w:w w:val="99"/>
                                </w:rPr>
                                <w:t xml:space="preserve"> </w:t>
                              </w:r>
                              <w:r>
                                <w:rPr>
                                  <w:w w:val="99"/>
                                </w:rPr>
                                <w:t>achieved</w:t>
                              </w:r>
                              <w:r>
                                <w:rPr>
                                  <w:spacing w:val="6"/>
                                  <w:w w:val="99"/>
                                </w:rPr>
                                <w:t xml:space="preserve"> </w:t>
                              </w:r>
                              <w:r>
                                <w:rPr>
                                  <w:w w:val="99"/>
                                </w:rPr>
                                <w:t>on</w:t>
                              </w:r>
                              <w:r>
                                <w:rPr>
                                  <w:spacing w:val="6"/>
                                  <w:w w:val="99"/>
                                </w:rPr>
                                <w:t xml:space="preserve"> </w:t>
                              </w:r>
                              <w:r>
                                <w:rPr>
                                  <w:w w:val="99"/>
                                </w:rPr>
                                <w:t>different</w:t>
                              </w:r>
                              <w:r>
                                <w:rPr>
                                  <w:spacing w:val="6"/>
                                  <w:w w:val="99"/>
                                </w:rPr>
                                <w:t xml:space="preserve"> </w:t>
                              </w:r>
                              <w:r>
                                <w:rPr>
                                  <w:w w:val="99"/>
                                </w:rPr>
                                <w:t>datasets.</w:t>
                              </w:r>
                            </w:p>
                          </w:txbxContent>
                        </wps:txbx>
                        <wps:bodyPr horzOverflow="overflow" vert="horz" lIns="0" tIns="0" rIns="0" bIns="0" rtlCol="0">
                          <a:noAutofit/>
                        </wps:bodyPr>
                      </wps:wsp>
                    </wpg:wgp>
                  </a:graphicData>
                </a:graphic>
              </wp:inline>
            </w:drawing>
          </mc:Choice>
          <mc:Fallback xmlns:a="http://schemas.openxmlformats.org/drawingml/2006/main">
            <w:pict>
              <v:group id="Group 44431" style="width:468.006pt;height:378.558pt;mso-position-horizontal-relative:char;mso-position-vertical-relative:line" coordsize="59436,48076">
                <v:shape id="Shape 5607" style="position:absolute;width:59436;height:48076;left:0;top:0;" coordsize="5943677,4807681" path="m5943677,0l5943677,4771681c5943677,4776652,5942669,4781387,5940848,4785694c5939026,4790001,5936390,4793880,5933133,4797137c5926618,4803652,5917618,4807681,5907677,4807681l36000,4807681c31030,4807681,26294,4806674,21987,4804852c17680,4803030,13801,4800394,10544,4797137c7287,4793880,4651,4790001,2829,4785694c1007,4781387,0,4776652,0,4771681l0,0x">
                  <v:stroke weight="0pt" endcap="flat" joinstyle="miter" miterlimit="10" on="false" color="#000000" opacity="0"/>
                  <v:fill on="true" color="#404040"/>
                </v:shape>
                <v:shape id="Shape 5608" style="position:absolute;width:59436;height:48076;left:0;top:0;" coordsize="5943677,4807681" path="m0,0l5943677,0l5943677,4771681c5943677,4791564,5927559,4807681,5907677,4807681l36000,4807681c16118,4807681,0,4791564,0,4771681l0,0x">
                  <v:stroke weight="0pt" endcap="flat" joinstyle="miter" miterlimit="10" on="false" color="#000000" opacity="0"/>
                  <v:fill on="true" color="#f2f2f2"/>
                </v:shape>
                <v:shape id="Shape 5609" style="position:absolute;width:0;height:48076;left:253;top:0;" coordsize="0,4807681" path="m0,0l0,4807681">
                  <v:stroke weight="3.9851pt" endcap="flat" joinstyle="miter" miterlimit="10" on="true" color="#7f7f7f"/>
                  <v:fill on="false" color="#000000" opacity="0"/>
                </v:shape>
                <v:rect id="Rectangle 5610" style="position:absolute;width:5272;height:1805;left:1440;top:726;" filled="f" stroked="f">
                  <v:textbox inset="0,0,0,0">
                    <w:txbxContent>
                      <w:p>
                        <w:pPr>
                          <w:spacing w:before="0" w:after="160" w:line="259" w:lineRule="auto"/>
                          <w:ind w:left="0" w:right="0" w:firstLine="0"/>
                          <w:jc w:val="left"/>
                        </w:pPr>
                        <w:r>
                          <w:rPr>
                            <w:w w:val="104"/>
                          </w:rPr>
                          <w:t xml:space="preserve">Figure</w:t>
                        </w:r>
                      </w:p>
                    </w:txbxContent>
                  </v:textbox>
                </v:rect>
                <v:rect id="Rectangle 5611" style="position:absolute;width:2019;height:1805;left:5835;top:726;" filled="f" stroked="f">
                  <v:textbox inset="0,0,0,0">
                    <w:txbxContent>
                      <w:p>
                        <w:pPr>
                          <w:spacing w:before="0" w:after="160" w:line="259" w:lineRule="auto"/>
                          <w:ind w:left="0" w:right="0" w:firstLine="0"/>
                          <w:jc w:val="left"/>
                        </w:pPr>
                        <w:r>
                          <w:rPr>
                            <w:color w:val="0000ff"/>
                            <w:w w:val="98"/>
                          </w:rPr>
                          <w:t xml:space="preserve">12</w:t>
                        </w:r>
                      </w:p>
                    </w:txbxContent>
                  </v:textbox>
                </v:rect>
                <v:rect id="Rectangle 44021" style="position:absolute;width:66107;height:1805;left:8290;top:726;" filled="f" stroked="f">
                  <v:textbox inset="0,0,0,0">
                    <w:txbxContent>
                      <w:p>
                        <w:pPr>
                          <w:spacing w:before="0" w:after="160" w:line="259" w:lineRule="auto"/>
                          <w:ind w:left="0" w:right="0" w:firstLine="0"/>
                          <w:jc w:val="left"/>
                        </w:pPr>
                        <w:r>
                          <w:rPr>
                            <w:w w:val="98"/>
                          </w:rPr>
                          <w:t xml:space="preserve">in</w:t>
                        </w:r>
                        <w:r>
                          <w:rPr>
                            <w:spacing w:val="14"/>
                            <w:w w:val="98"/>
                          </w:rPr>
                          <w:t xml:space="preserve"> </w:t>
                        </w:r>
                        <w:r>
                          <w:rPr>
                            <w:w w:val="98"/>
                          </w:rPr>
                          <w:t xml:space="preserve">the</w:t>
                        </w:r>
                        <w:r>
                          <w:rPr>
                            <w:spacing w:val="14"/>
                            <w:w w:val="98"/>
                          </w:rPr>
                          <w:t xml:space="preserve"> </w:t>
                        </w:r>
                        <w:r>
                          <w:rPr>
                            <w:w w:val="98"/>
                          </w:rPr>
                          <w:t xml:space="preserve">reply)</w:t>
                        </w:r>
                        <w:r>
                          <w:rPr>
                            <w:spacing w:val="14"/>
                            <w:w w:val="98"/>
                          </w:rPr>
                          <w:t xml:space="preserve"> </w:t>
                        </w:r>
                        <w:r>
                          <w:rPr>
                            <w:w w:val="98"/>
                          </w:rPr>
                          <w:t xml:space="preserve">further</w:t>
                        </w:r>
                        <w:r>
                          <w:rPr>
                            <w:spacing w:val="14"/>
                            <w:w w:val="98"/>
                          </w:rPr>
                          <w:t xml:space="preserve"> </w:t>
                        </w:r>
                        <w:r>
                          <w:rPr>
                            <w:w w:val="98"/>
                          </w:rPr>
                          <w:t xml:space="preserve">compares</w:t>
                        </w:r>
                        <w:r>
                          <w:rPr>
                            <w:spacing w:val="14"/>
                            <w:w w:val="98"/>
                          </w:rPr>
                          <w:t xml:space="preserve"> </w:t>
                        </w:r>
                        <w:r>
                          <w:rPr>
                            <w:w w:val="98"/>
                          </w:rPr>
                          <w:t xml:space="preserve">the</w:t>
                        </w:r>
                        <w:r>
                          <w:rPr>
                            <w:spacing w:val="14"/>
                            <w:w w:val="98"/>
                          </w:rPr>
                          <w:t xml:space="preserve"> </w:t>
                        </w:r>
                        <w:r>
                          <w:rPr>
                            <w:w w:val="98"/>
                          </w:rPr>
                          <w:t xml:space="preserve">best</w:t>
                        </w:r>
                        <w:r>
                          <w:rPr>
                            <w:spacing w:val="14"/>
                            <w:w w:val="98"/>
                          </w:rPr>
                          <w:t xml:space="preserve"> </w:t>
                        </w:r>
                        <w:r>
                          <w:rPr>
                            <w:w w:val="98"/>
                          </w:rPr>
                          <w:t xml:space="preserve">accuracy</w:t>
                        </w:r>
                        <w:r>
                          <w:rPr>
                            <w:spacing w:val="14"/>
                            <w:w w:val="98"/>
                          </w:rPr>
                          <w:t xml:space="preserve"> </w:t>
                        </w:r>
                        <w:r>
                          <w:rPr>
                            <w:w w:val="98"/>
                          </w:rPr>
                          <w:t xml:space="preserve">that</w:t>
                        </w:r>
                        <w:r>
                          <w:rPr>
                            <w:spacing w:val="14"/>
                            <w:w w:val="98"/>
                          </w:rPr>
                          <w:t xml:space="preserve"> </w:t>
                        </w:r>
                        <w:r>
                          <w:rPr>
                            <w:w w:val="98"/>
                          </w:rPr>
                          <w:t xml:space="preserve">each</w:t>
                        </w:r>
                        <w:r>
                          <w:rPr>
                            <w:spacing w:val="14"/>
                            <w:w w:val="98"/>
                          </w:rPr>
                          <w:t xml:space="preserve"> </w:t>
                        </w:r>
                        <w:r>
                          <w:rPr>
                            <w:w w:val="98"/>
                          </w:rPr>
                          <w:t xml:space="preserve">GNN</w:t>
                        </w:r>
                        <w:r>
                          <w:rPr>
                            <w:spacing w:val="14"/>
                            <w:w w:val="98"/>
                          </w:rPr>
                          <w:t xml:space="preserve"> </w:t>
                        </w:r>
                        <w:r>
                          <w:rPr>
                            <w:w w:val="98"/>
                          </w:rPr>
                          <w:t xml:space="preserve">could</w:t>
                        </w:r>
                        <w:r>
                          <w:rPr>
                            <w:spacing w:val="14"/>
                            <w:w w:val="98"/>
                          </w:rPr>
                          <w:t xml:space="preserve"> </w:t>
                        </w:r>
                        <w:r>
                          <w:rPr>
                            <w:w w:val="98"/>
                          </w:rPr>
                          <w:t xml:space="preserve">achieve</w:t>
                        </w:r>
                        <w:r>
                          <w:rPr>
                            <w:spacing w:val="14"/>
                            <w:w w:val="98"/>
                          </w:rPr>
                          <w:t xml:space="preserve"> </w:t>
                        </w:r>
                        <w:r>
                          <w:rPr>
                            <w:w w:val="98"/>
                          </w:rPr>
                          <w:t xml:space="preserve">on</w:t>
                        </w:r>
                      </w:p>
                    </w:txbxContent>
                  </v:textbox>
                </v:rect>
                <v:rect id="Rectangle 44020" style="position:absolute;width:672;height:1805;left:7785;top:726;" filled="f" stroked="f">
                  <v:textbox inset="0,0,0,0">
                    <w:txbxContent>
                      <w:p>
                        <w:pPr>
                          <w:spacing w:before="0" w:after="160" w:line="259" w:lineRule="auto"/>
                          <w:ind w:left="0" w:right="0" w:firstLine="0"/>
                          <w:jc w:val="left"/>
                        </w:pPr>
                        <w:r>
                          <w:rPr>
                            <w:w w:val="111"/>
                          </w:rPr>
                          <w:t xml:space="preserve">(</w:t>
                        </w:r>
                      </w:p>
                    </w:txbxContent>
                  </v:textbox>
                </v:rect>
                <v:rect id="Rectangle 5613" style="position:absolute;width:75218;height:1805;left:1440;top:2561;" filled="f" stroked="f">
                  <v:textbox inset="0,0,0,0">
                    <w:txbxContent>
                      <w:p>
                        <w:pPr>
                          <w:spacing w:before="0" w:after="160" w:line="259" w:lineRule="auto"/>
                          <w:ind w:left="0" w:right="0" w:firstLine="0"/>
                          <w:jc w:val="left"/>
                        </w:pPr>
                        <w:r>
                          <w:rPr>
                            <w:w w:val="99"/>
                          </w:rPr>
                          <w:t xml:space="preserve">different</w:t>
                        </w:r>
                        <w:r>
                          <w:rPr>
                            <w:spacing w:val="6"/>
                            <w:w w:val="99"/>
                          </w:rPr>
                          <w:t xml:space="preserve"> </w:t>
                        </w:r>
                        <w:r>
                          <w:rPr>
                            <w:w w:val="99"/>
                          </w:rPr>
                          <w:t xml:space="preserve">datasets.</w:t>
                        </w:r>
                        <w:r>
                          <w:rPr>
                            <w:spacing w:val="22"/>
                            <w:w w:val="99"/>
                          </w:rPr>
                          <w:t xml:space="preserve"> </w:t>
                        </w:r>
                        <w:r>
                          <w:rPr>
                            <w:w w:val="99"/>
                          </w:rPr>
                          <w:t xml:space="preserve">The</w:t>
                        </w:r>
                        <w:r>
                          <w:rPr>
                            <w:spacing w:val="6"/>
                            <w:w w:val="99"/>
                          </w:rPr>
                          <w:t xml:space="preserve"> </w:t>
                        </w:r>
                        <w:r>
                          <w:rPr>
                            <w:w w:val="99"/>
                          </w:rPr>
                          <w:t xml:space="preserve">best</w:t>
                        </w:r>
                        <w:r>
                          <w:rPr>
                            <w:spacing w:val="6"/>
                            <w:w w:val="99"/>
                          </w:rPr>
                          <w:t xml:space="preserve"> </w:t>
                        </w:r>
                        <w:r>
                          <w:rPr>
                            <w:w w:val="99"/>
                          </w:rPr>
                          <w:t xml:space="preserve">accuracy</w:t>
                        </w:r>
                        <w:r>
                          <w:rPr>
                            <w:spacing w:val="6"/>
                            <w:w w:val="99"/>
                          </w:rPr>
                          <w:t xml:space="preserve"> </w:t>
                        </w:r>
                        <w:r>
                          <w:rPr>
                            <w:w w:val="99"/>
                          </w:rPr>
                          <w:t xml:space="preserve">of</w:t>
                        </w:r>
                        <w:r>
                          <w:rPr>
                            <w:spacing w:val="6"/>
                            <w:w w:val="99"/>
                          </w:rPr>
                          <w:t xml:space="preserve"> </w:t>
                        </w:r>
                        <w:r>
                          <w:rPr>
                            <w:w w:val="99"/>
                          </w:rPr>
                          <w:t xml:space="preserve">the</w:t>
                        </w:r>
                        <w:r>
                          <w:rPr>
                            <w:spacing w:val="6"/>
                            <w:w w:val="99"/>
                          </w:rPr>
                          <w:t xml:space="preserve"> </w:t>
                        </w:r>
                        <w:r>
                          <w:rPr>
                            <w:w w:val="99"/>
                          </w:rPr>
                          <w:t xml:space="preserve">typical</w:t>
                        </w:r>
                        <w:r>
                          <w:rPr>
                            <w:spacing w:val="6"/>
                            <w:w w:val="99"/>
                          </w:rPr>
                          <w:t xml:space="preserve"> </w:t>
                        </w:r>
                        <w:r>
                          <w:rPr>
                            <w:w w:val="99"/>
                          </w:rPr>
                          <w:t xml:space="preserve">GNNs</w:t>
                        </w:r>
                        <w:r>
                          <w:rPr>
                            <w:spacing w:val="6"/>
                            <w:w w:val="99"/>
                          </w:rPr>
                          <w:t xml:space="preserve"> </w:t>
                        </w:r>
                        <w:r>
                          <w:rPr>
                            <w:w w:val="99"/>
                          </w:rPr>
                          <w:t xml:space="preserve">was</w:t>
                        </w:r>
                        <w:r>
                          <w:rPr>
                            <w:spacing w:val="6"/>
                            <w:w w:val="99"/>
                          </w:rPr>
                          <w:t xml:space="preserve"> </w:t>
                        </w:r>
                        <w:r>
                          <w:rPr>
                            <w:w w:val="99"/>
                          </w:rPr>
                          <w:t xml:space="preserve">very</w:t>
                        </w:r>
                        <w:r>
                          <w:rPr>
                            <w:spacing w:val="6"/>
                            <w:w w:val="99"/>
                          </w:rPr>
                          <w:t xml:space="preserve"> </w:t>
                        </w:r>
                        <w:r>
                          <w:rPr>
                            <w:w w:val="99"/>
                          </w:rPr>
                          <w:t xml:space="preserve">close.</w:t>
                        </w:r>
                        <w:r>
                          <w:rPr>
                            <w:spacing w:val="22"/>
                            <w:w w:val="99"/>
                          </w:rPr>
                          <w:t xml:space="preserve"> </w:t>
                        </w:r>
                        <w:r>
                          <w:rPr>
                            <w:w w:val="99"/>
                          </w:rPr>
                          <w:t xml:space="preserve">It</w:t>
                        </w:r>
                        <w:r>
                          <w:rPr>
                            <w:spacing w:val="6"/>
                            <w:w w:val="99"/>
                          </w:rPr>
                          <w:t xml:space="preserve"> </w:t>
                        </w:r>
                        <w:r>
                          <w:rPr>
                            <w:w w:val="99"/>
                          </w:rPr>
                          <w:t xml:space="preserve">was</w:t>
                        </w:r>
                        <w:r>
                          <w:rPr>
                            <w:spacing w:val="6"/>
                            <w:w w:val="99"/>
                          </w:rPr>
                          <w:t xml:space="preserve"> </w:t>
                        </w:r>
                        <w:r>
                          <w:rPr>
                            <w:w w:val="99"/>
                          </w:rPr>
                          <w:t xml:space="preserve">also</w:t>
                        </w:r>
                        <w:r>
                          <w:rPr>
                            <w:spacing w:val="6"/>
                            <w:w w:val="99"/>
                          </w:rPr>
                          <w:t xml:space="preserve"> </w:t>
                        </w:r>
                        <w:r>
                          <w:rPr>
                            <w:w w:val="99"/>
                          </w:rPr>
                          <w:t xml:space="preserve">close</w:t>
                        </w:r>
                        <w:r>
                          <w:rPr>
                            <w:spacing w:val="6"/>
                            <w:w w:val="99"/>
                          </w:rPr>
                          <w:t xml:space="preserve"> </w:t>
                        </w:r>
                        <w:r>
                          <w:rPr>
                            <w:w w:val="99"/>
                          </w:rPr>
                          <w:t xml:space="preserve">to</w:t>
                        </w:r>
                      </w:p>
                    </w:txbxContent>
                  </v:textbox>
                </v:rect>
                <v:rect id="Rectangle 5614" style="position:absolute;width:75218;height:1805;left:1440;top:4395;" filled="f" stroked="f">
                  <v:textbox inset="0,0,0,0">
                    <w:txbxContent>
                      <w:p>
                        <w:pPr>
                          <w:spacing w:before="0" w:after="160" w:line="259" w:lineRule="auto"/>
                          <w:ind w:left="0" w:right="0" w:firstLine="0"/>
                          <w:jc w:val="left"/>
                        </w:pPr>
                        <w:r>
                          <w:rPr>
                            <w:w w:val="97"/>
                          </w:rPr>
                          <w:t xml:space="preserve">the</w:t>
                        </w:r>
                        <w:r>
                          <w:rPr>
                            <w:spacing w:val="1"/>
                            <w:w w:val="97"/>
                          </w:rPr>
                          <w:t xml:space="preserve"> </w:t>
                        </w:r>
                        <w:r>
                          <w:rPr>
                            <w:w w:val="97"/>
                          </w:rPr>
                          <w:t xml:space="preserve">accuracy</w:t>
                        </w:r>
                        <w:r>
                          <w:rPr>
                            <w:spacing w:val="1"/>
                            <w:w w:val="97"/>
                          </w:rPr>
                          <w:t xml:space="preserve"> </w:t>
                        </w:r>
                        <w:r>
                          <w:rPr>
                            <w:w w:val="97"/>
                          </w:rPr>
                          <w:t xml:space="preserve">reported</w:t>
                        </w:r>
                        <w:r>
                          <w:rPr>
                            <w:spacing w:val="1"/>
                            <w:w w:val="97"/>
                          </w:rPr>
                          <w:t xml:space="preserve"> </w:t>
                        </w:r>
                        <w:r>
                          <w:rPr>
                            <w:w w:val="97"/>
                          </w:rPr>
                          <w:t xml:space="preserve">in</w:t>
                        </w:r>
                        <w:r>
                          <w:rPr>
                            <w:spacing w:val="1"/>
                            <w:w w:val="97"/>
                          </w:rPr>
                          <w:t xml:space="preserve"> </w:t>
                        </w:r>
                        <w:r>
                          <w:rPr>
                            <w:w w:val="97"/>
                          </w:rPr>
                          <w:t xml:space="preserve">their</w:t>
                        </w:r>
                        <w:r>
                          <w:rPr>
                            <w:spacing w:val="1"/>
                            <w:w w:val="97"/>
                          </w:rPr>
                          <w:t xml:space="preserve"> </w:t>
                        </w:r>
                        <w:r>
                          <w:rPr>
                            <w:w w:val="97"/>
                          </w:rPr>
                          <w:t xml:space="preserve">original</w:t>
                        </w:r>
                        <w:r>
                          <w:rPr>
                            <w:spacing w:val="1"/>
                            <w:w w:val="97"/>
                          </w:rPr>
                          <w:t xml:space="preserve"> </w:t>
                        </w:r>
                        <w:r>
                          <w:rPr>
                            <w:w w:val="97"/>
                          </w:rPr>
                          <w:t xml:space="preserve">references</w:t>
                        </w:r>
                        <w:r>
                          <w:rPr>
                            <w:spacing w:val="1"/>
                            <w:w w:val="97"/>
                          </w:rPr>
                          <w:t xml:space="preserve"> </w:t>
                        </w:r>
                        <w:r>
                          <w:rPr>
                            <w:w w:val="97"/>
                          </w:rPr>
                          <w:t xml:space="preserve">[34,</w:t>
                        </w:r>
                        <w:r>
                          <w:rPr>
                            <w:spacing w:val="2"/>
                            <w:w w:val="97"/>
                          </w:rPr>
                          <w:t xml:space="preserve"> </w:t>
                        </w:r>
                        <w:r>
                          <w:rPr>
                            <w:w w:val="97"/>
                          </w:rPr>
                          <w:t xml:space="preserve">31].</w:t>
                        </w:r>
                        <w:r>
                          <w:rPr>
                            <w:spacing w:val="18"/>
                            <w:w w:val="97"/>
                          </w:rPr>
                          <w:t xml:space="preserve"> </w:t>
                        </w:r>
                        <w:r>
                          <w:rPr>
                            <w:w w:val="97"/>
                          </w:rPr>
                          <w:t xml:space="preserve">The</w:t>
                        </w:r>
                        <w:r>
                          <w:rPr>
                            <w:spacing w:val="1"/>
                            <w:w w:val="97"/>
                          </w:rPr>
                          <w:t xml:space="preserve"> </w:t>
                        </w:r>
                        <w:r>
                          <w:rPr>
                            <w:w w:val="97"/>
                          </w:rPr>
                          <w:t xml:space="preserve">results</w:t>
                        </w:r>
                        <w:r>
                          <w:rPr>
                            <w:spacing w:val="1"/>
                            <w:w w:val="97"/>
                          </w:rPr>
                          <w:t xml:space="preserve"> </w:t>
                        </w:r>
                        <w:r>
                          <w:rPr>
                            <w:w w:val="97"/>
                          </w:rPr>
                          <w:t xml:space="preserve">indicated</w:t>
                        </w:r>
                        <w:r>
                          <w:rPr>
                            <w:spacing w:val="1"/>
                            <w:w w:val="97"/>
                          </w:rPr>
                          <w:t xml:space="preserve"> </w:t>
                        </w:r>
                        <w:r>
                          <w:rPr>
                            <w:w w:val="97"/>
                          </w:rPr>
                          <w:t xml:space="preserve">that</w:t>
                        </w:r>
                        <w:r>
                          <w:rPr>
                            <w:spacing w:val="1"/>
                            <w:w w:val="97"/>
                          </w:rPr>
                          <w:t xml:space="preserve"> </w:t>
                        </w:r>
                        <w:r>
                          <w:rPr>
                            <w:w w:val="97"/>
                          </w:rPr>
                          <w:t xml:space="preserve">there</w:t>
                        </w:r>
                        <w:r>
                          <w:rPr>
                            <w:spacing w:val="1"/>
                            <w:w w:val="97"/>
                          </w:rPr>
                          <w:t xml:space="preserve"> </w:t>
                        </w:r>
                        <w:r>
                          <w:rPr>
                            <w:w w:val="97"/>
                          </w:rPr>
                          <w:t xml:space="preserve">was</w:t>
                        </w:r>
                      </w:p>
                    </w:txbxContent>
                  </v:textbox>
                </v:rect>
                <v:rect id="Rectangle 5615" style="position:absolute;width:75218;height:1805;left:1440;top:6230;" filled="f" stroked="f">
                  <v:textbox inset="0,0,0,0">
                    <w:txbxContent>
                      <w:p>
                        <w:pPr>
                          <w:spacing w:before="0" w:after="160" w:line="259" w:lineRule="auto"/>
                          <w:ind w:left="0" w:right="0" w:firstLine="0"/>
                          <w:jc w:val="left"/>
                        </w:pPr>
                        <w:r>
                          <w:rPr>
                            <w:w w:val="98"/>
                          </w:rPr>
                          <w:t xml:space="preserve">no</w:t>
                        </w:r>
                        <w:r>
                          <w:rPr>
                            <w:spacing w:val="14"/>
                            <w:w w:val="98"/>
                          </w:rPr>
                          <w:t xml:space="preserve"> </w:t>
                        </w:r>
                        <w:r>
                          <w:rPr>
                            <w:w w:val="98"/>
                          </w:rPr>
                          <w:t xml:space="preserve">clear</w:t>
                        </w:r>
                        <w:r>
                          <w:rPr>
                            <w:spacing w:val="14"/>
                            <w:w w:val="98"/>
                          </w:rPr>
                          <w:t xml:space="preserve"> </w:t>
                        </w:r>
                        <w:r>
                          <w:rPr>
                            <w:w w:val="98"/>
                          </w:rPr>
                          <w:t xml:space="preserve">winner.</w:t>
                        </w:r>
                        <w:r>
                          <w:rPr>
                            <w:spacing w:val="44"/>
                            <w:w w:val="98"/>
                          </w:rPr>
                          <w:t xml:space="preserve"> </w:t>
                        </w:r>
                        <w:r>
                          <w:rPr>
                            <w:w w:val="98"/>
                          </w:rPr>
                          <w:t xml:space="preserve">The</w:t>
                        </w:r>
                        <w:r>
                          <w:rPr>
                            <w:spacing w:val="14"/>
                            <w:w w:val="98"/>
                          </w:rPr>
                          <w:t xml:space="preserve"> </w:t>
                        </w:r>
                        <w:r>
                          <w:rPr>
                            <w:w w:val="98"/>
                          </w:rPr>
                          <w:t xml:space="preserve">relative</w:t>
                        </w:r>
                        <w:r>
                          <w:rPr>
                            <w:spacing w:val="14"/>
                            <w:w w:val="98"/>
                          </w:rPr>
                          <w:t xml:space="preserve"> </w:t>
                        </w:r>
                        <w:r>
                          <w:rPr>
                            <w:w w:val="98"/>
                          </w:rPr>
                          <w:t xml:space="preserve">accuracy</w:t>
                        </w:r>
                        <w:r>
                          <w:rPr>
                            <w:spacing w:val="14"/>
                            <w:w w:val="98"/>
                          </w:rPr>
                          <w:t xml:space="preserve"> </w:t>
                        </w:r>
                        <w:r>
                          <w:rPr>
                            <w:w w:val="98"/>
                          </w:rPr>
                          <w:t xml:space="preserve">between</w:t>
                        </w:r>
                        <w:r>
                          <w:rPr>
                            <w:spacing w:val="14"/>
                            <w:w w:val="98"/>
                          </w:rPr>
                          <w:t xml:space="preserve"> </w:t>
                        </w:r>
                        <w:r>
                          <w:rPr>
                            <w:w w:val="98"/>
                          </w:rPr>
                          <w:t xml:space="preserve">GNNs</w:t>
                        </w:r>
                        <w:r>
                          <w:rPr>
                            <w:spacing w:val="14"/>
                            <w:w w:val="98"/>
                          </w:rPr>
                          <w:t xml:space="preserve"> </w:t>
                        </w:r>
                        <w:r>
                          <w:rPr>
                            <w:w w:val="98"/>
                          </w:rPr>
                          <w:t xml:space="preserve">varied</w:t>
                        </w:r>
                        <w:r>
                          <w:rPr>
                            <w:spacing w:val="14"/>
                            <w:w w:val="98"/>
                          </w:rPr>
                          <w:t xml:space="preserve"> </w:t>
                        </w:r>
                        <w:r>
                          <w:rPr>
                            <w:w w:val="98"/>
                          </w:rPr>
                          <w:t xml:space="preserve">greatly</w:t>
                        </w:r>
                        <w:r>
                          <w:rPr>
                            <w:spacing w:val="14"/>
                            <w:w w:val="98"/>
                          </w:rPr>
                          <w:t xml:space="preserve"> </w:t>
                        </w:r>
                        <w:r>
                          <w:rPr>
                            <w:w w:val="98"/>
                          </w:rPr>
                          <w:t xml:space="preserve">with</w:t>
                        </w:r>
                        <w:r>
                          <w:rPr>
                            <w:spacing w:val="14"/>
                            <w:w w:val="98"/>
                          </w:rPr>
                          <w:t xml:space="preserve"> </w:t>
                        </w:r>
                        <w:r>
                          <w:rPr>
                            <w:w w:val="98"/>
                          </w:rPr>
                          <w:t xml:space="preserve">different</w:t>
                        </w:r>
                        <w:r>
                          <w:rPr>
                            <w:spacing w:val="14"/>
                            <w:w w:val="98"/>
                          </w:rPr>
                          <w:t xml:space="preserve"> </w:t>
                        </w:r>
                        <w:r>
                          <w:rPr>
                            <w:w w:val="98"/>
                          </w:rPr>
                          <w:t xml:space="preserve">datasets.</w:t>
                        </w:r>
                      </w:p>
                    </w:txbxContent>
                  </v:textbox>
                </v:rect>
                <v:rect id="Rectangle 5616" style="position:absolute;width:75218;height:1805;left:1440;top:8065;" filled="f" stroked="f">
                  <v:textbox inset="0,0,0,0">
                    <w:txbxContent>
                      <w:p>
                        <w:pPr>
                          <w:spacing w:before="0" w:after="160" w:line="259" w:lineRule="auto"/>
                          <w:ind w:left="0" w:right="0" w:firstLine="0"/>
                          <w:jc w:val="left"/>
                        </w:pPr>
                        <w:r>
                          <w:rPr>
                            <w:w w:val="99"/>
                          </w:rPr>
                          <w:t xml:space="preserve">GaAN</w:t>
                        </w:r>
                        <w:r>
                          <w:rPr>
                            <w:spacing w:val="12"/>
                            <w:w w:val="99"/>
                          </w:rPr>
                          <w:t xml:space="preserve"> </w:t>
                        </w:r>
                        <w:r>
                          <w:rPr>
                            <w:w w:val="99"/>
                          </w:rPr>
                          <w:t xml:space="preserve">achieved</w:t>
                        </w:r>
                        <w:r>
                          <w:rPr>
                            <w:spacing w:val="12"/>
                            <w:w w:val="99"/>
                          </w:rPr>
                          <w:t xml:space="preserve"> </w:t>
                        </w:r>
                        <w:r>
                          <w:rPr>
                            <w:w w:val="99"/>
                          </w:rPr>
                          <w:t xml:space="preserve">the</w:t>
                        </w:r>
                        <w:r>
                          <w:rPr>
                            <w:spacing w:val="12"/>
                            <w:w w:val="99"/>
                          </w:rPr>
                          <w:t xml:space="preserve"> </w:t>
                        </w:r>
                        <w:r>
                          <w:rPr>
                            <w:w w:val="99"/>
                          </w:rPr>
                          <w:t xml:space="preserve">highest</w:t>
                        </w:r>
                        <w:r>
                          <w:rPr>
                            <w:spacing w:val="12"/>
                            <w:w w:val="99"/>
                          </w:rPr>
                          <w:t xml:space="preserve"> </w:t>
                        </w:r>
                        <w:r>
                          <w:rPr>
                            <w:w w:val="99"/>
                          </w:rPr>
                          <w:t xml:space="preserve">accuracy</w:t>
                        </w:r>
                        <w:r>
                          <w:rPr>
                            <w:spacing w:val="12"/>
                            <w:w w:val="99"/>
                          </w:rPr>
                          <w:t xml:space="preserve"> </w:t>
                        </w:r>
                        <w:r>
                          <w:rPr>
                            <w:w w:val="99"/>
                          </w:rPr>
                          <w:t xml:space="preserve">in</w:t>
                        </w:r>
                        <w:r>
                          <w:rPr>
                            <w:spacing w:val="12"/>
                            <w:w w:val="99"/>
                          </w:rPr>
                          <w:t xml:space="preserve"> </w:t>
                        </w:r>
                        <w:r>
                          <w:rPr>
                            <w:w w:val="99"/>
                          </w:rPr>
                          <w:t xml:space="preserve">three</w:t>
                        </w:r>
                        <w:r>
                          <w:rPr>
                            <w:spacing w:val="12"/>
                            <w:w w:val="99"/>
                          </w:rPr>
                          <w:t xml:space="preserve"> </w:t>
                        </w:r>
                        <w:r>
                          <w:rPr>
                            <w:w w:val="99"/>
                          </w:rPr>
                          <w:t xml:space="preserve">out</w:t>
                        </w:r>
                        <w:r>
                          <w:rPr>
                            <w:spacing w:val="12"/>
                            <w:w w:val="99"/>
                          </w:rPr>
                          <w:t xml:space="preserve"> </w:t>
                        </w:r>
                        <w:r>
                          <w:rPr>
                            <w:w w:val="99"/>
                          </w:rPr>
                          <w:t xml:space="preserve">of</w:t>
                        </w:r>
                        <w:r>
                          <w:rPr>
                            <w:spacing w:val="12"/>
                            <w:w w:val="99"/>
                          </w:rPr>
                          <w:t xml:space="preserve"> </w:t>
                        </w:r>
                        <w:r>
                          <w:rPr>
                            <w:w w:val="99"/>
                          </w:rPr>
                          <w:t xml:space="preserve">five</w:t>
                        </w:r>
                        <w:r>
                          <w:rPr>
                            <w:spacing w:val="12"/>
                            <w:w w:val="99"/>
                          </w:rPr>
                          <w:t xml:space="preserve"> </w:t>
                        </w:r>
                        <w:r>
                          <w:rPr>
                            <w:w w:val="99"/>
                          </w:rPr>
                          <w:t xml:space="preserve">datasets.</w:t>
                        </w:r>
                        <w:r>
                          <w:rPr>
                            <w:spacing w:val="39"/>
                            <w:w w:val="99"/>
                          </w:rPr>
                          <w:t xml:space="preserve"> </w:t>
                        </w:r>
                        <w:r>
                          <w:rPr>
                            <w:w w:val="99"/>
                          </w:rPr>
                          <w:t xml:space="preserve">GCN</w:t>
                        </w:r>
                        <w:r>
                          <w:rPr>
                            <w:spacing w:val="12"/>
                            <w:w w:val="99"/>
                          </w:rPr>
                          <w:t xml:space="preserve"> </w:t>
                        </w:r>
                        <w:r>
                          <w:rPr>
                            <w:w w:val="99"/>
                          </w:rPr>
                          <w:t xml:space="preserve">achieved</w:t>
                        </w:r>
                        <w:r>
                          <w:rPr>
                            <w:spacing w:val="12"/>
                            <w:w w:val="99"/>
                          </w:rPr>
                          <w:t xml:space="preserve"> </w:t>
                        </w:r>
                        <w:r>
                          <w:rPr>
                            <w:w w:val="99"/>
                          </w:rPr>
                          <w:t xml:space="preserve">the</w:t>
                        </w:r>
                        <w:r>
                          <w:rPr>
                            <w:spacing w:val="12"/>
                            <w:w w:val="99"/>
                          </w:rPr>
                          <w:t xml:space="preserve"> </w:t>
                        </w:r>
                        <w:r>
                          <w:rPr>
                            <w:w w:val="99"/>
                          </w:rPr>
                          <w:t xml:space="preserve">highest</w:t>
                        </w:r>
                      </w:p>
                    </w:txbxContent>
                  </v:textbox>
                </v:rect>
                <v:rect id="Rectangle 5617" style="position:absolute;width:75218;height:1805;left:1440;top:9899;" filled="f" stroked="f">
                  <v:textbox inset="0,0,0,0">
                    <w:txbxContent>
                      <w:p>
                        <w:pPr>
                          <w:spacing w:before="0" w:after="160" w:line="259" w:lineRule="auto"/>
                          <w:ind w:left="0" w:right="0" w:firstLine="0"/>
                          <w:jc w:val="left"/>
                        </w:pPr>
                        <w:r>
                          <w:rPr>
                            <w:w w:val="98"/>
                          </w:rPr>
                          <w:t xml:space="preserve">or</w:t>
                        </w:r>
                        <w:r>
                          <w:rPr>
                            <w:spacing w:val="-4"/>
                            <w:w w:val="98"/>
                          </w:rPr>
                          <w:t xml:space="preserve"> </w:t>
                        </w:r>
                        <w:r>
                          <w:rPr>
                            <w:w w:val="98"/>
                          </w:rPr>
                          <w:t xml:space="preserve">second</w:t>
                        </w:r>
                        <w:r>
                          <w:rPr>
                            <w:spacing w:val="-4"/>
                            <w:w w:val="98"/>
                          </w:rPr>
                          <w:t xml:space="preserve"> </w:t>
                        </w:r>
                        <w:r>
                          <w:rPr>
                            <w:w w:val="98"/>
                          </w:rPr>
                          <w:t xml:space="preserve">highest</w:t>
                        </w:r>
                        <w:r>
                          <w:rPr>
                            <w:spacing w:val="-3"/>
                            <w:w w:val="98"/>
                          </w:rPr>
                          <w:t xml:space="preserve"> </w:t>
                        </w:r>
                        <w:r>
                          <w:rPr>
                            <w:w w:val="98"/>
                          </w:rPr>
                          <w:t xml:space="preserve">accuracy</w:t>
                        </w:r>
                        <w:r>
                          <w:rPr>
                            <w:spacing w:val="-4"/>
                            <w:w w:val="98"/>
                          </w:rPr>
                          <w:t xml:space="preserve"> </w:t>
                        </w:r>
                        <w:r>
                          <w:rPr>
                            <w:w w:val="98"/>
                          </w:rPr>
                          <w:t xml:space="preserve">in</w:t>
                        </w:r>
                        <w:r>
                          <w:rPr>
                            <w:spacing w:val="-4"/>
                            <w:w w:val="98"/>
                          </w:rPr>
                          <w:t xml:space="preserve"> </w:t>
                        </w:r>
                        <w:r>
                          <w:rPr>
                            <w:w w:val="98"/>
                          </w:rPr>
                          <w:t xml:space="preserve">three</w:t>
                        </w:r>
                        <w:r>
                          <w:rPr>
                            <w:spacing w:val="-3"/>
                            <w:w w:val="98"/>
                          </w:rPr>
                          <w:t xml:space="preserve"> </w:t>
                        </w:r>
                        <w:r>
                          <w:rPr>
                            <w:w w:val="98"/>
                          </w:rPr>
                          <w:t xml:space="preserve">out</w:t>
                        </w:r>
                        <w:r>
                          <w:rPr>
                            <w:spacing w:val="-4"/>
                            <w:w w:val="98"/>
                          </w:rPr>
                          <w:t xml:space="preserve"> </w:t>
                        </w:r>
                        <w:r>
                          <w:rPr>
                            <w:w w:val="98"/>
                          </w:rPr>
                          <w:t xml:space="preserve">of</w:t>
                        </w:r>
                        <w:r>
                          <w:rPr>
                            <w:spacing w:val="-4"/>
                            <w:w w:val="98"/>
                          </w:rPr>
                          <w:t xml:space="preserve"> </w:t>
                        </w:r>
                        <w:r>
                          <w:rPr>
                            <w:w w:val="98"/>
                          </w:rPr>
                          <w:t xml:space="preserve">five</w:t>
                        </w:r>
                        <w:r>
                          <w:rPr>
                            <w:spacing w:val="-4"/>
                            <w:w w:val="98"/>
                          </w:rPr>
                          <w:t xml:space="preserve"> </w:t>
                        </w:r>
                        <w:r>
                          <w:rPr>
                            <w:w w:val="98"/>
                          </w:rPr>
                          <w:t xml:space="preserve">datasets,</w:t>
                        </w:r>
                        <w:r>
                          <w:rPr>
                            <w:spacing w:val="-2"/>
                            <w:w w:val="98"/>
                          </w:rPr>
                          <w:t xml:space="preserve"> </w:t>
                        </w:r>
                        <w:r>
                          <w:rPr>
                            <w:w w:val="98"/>
                          </w:rPr>
                          <w:t xml:space="preserve">though</w:t>
                        </w:r>
                        <w:r>
                          <w:rPr>
                            <w:spacing w:val="-3"/>
                            <w:w w:val="98"/>
                          </w:rPr>
                          <w:t xml:space="preserve"> </w:t>
                        </w:r>
                        <w:r>
                          <w:rPr>
                            <w:w w:val="98"/>
                          </w:rPr>
                          <w:t xml:space="preserve">its</w:t>
                        </w:r>
                        <w:r>
                          <w:rPr>
                            <w:spacing w:val="-4"/>
                            <w:w w:val="98"/>
                          </w:rPr>
                          <w:t xml:space="preserve"> </w:t>
                        </w:r>
                        <w:r>
                          <w:rPr>
                            <w:w w:val="98"/>
                          </w:rPr>
                          <w:t xml:space="preserve">model</w:t>
                        </w:r>
                        <w:r>
                          <w:rPr>
                            <w:spacing w:val="-4"/>
                            <w:w w:val="98"/>
                          </w:rPr>
                          <w:t xml:space="preserve"> </w:t>
                        </w:r>
                        <w:r>
                          <w:rPr>
                            <w:w w:val="98"/>
                          </w:rPr>
                          <w:t xml:space="preserve">was</w:t>
                        </w:r>
                        <w:r>
                          <w:rPr>
                            <w:spacing w:val="-4"/>
                            <w:w w:val="98"/>
                          </w:rPr>
                          <w:t xml:space="preserve"> </w:t>
                        </w:r>
                        <w:r>
                          <w:rPr>
                            <w:w w:val="98"/>
                          </w:rPr>
                          <w:t xml:space="preserve">simplest.</w:t>
                        </w:r>
                        <w:r>
                          <w:rPr>
                            <w:spacing w:val="17"/>
                            <w:w w:val="98"/>
                          </w:rPr>
                          <w:t xml:space="preserve"> </w:t>
                        </w:r>
                        <w:r>
                          <w:rPr>
                            <w:w w:val="98"/>
                          </w:rPr>
                          <w:t xml:space="preserve">Simple</w:t>
                        </w:r>
                      </w:p>
                    </w:txbxContent>
                  </v:textbox>
                </v:rect>
                <v:rect id="Rectangle 5618" style="position:absolute;width:75218;height:1805;left:1440;top:11734;" filled="f" stroked="f">
                  <v:textbox inset="0,0,0,0">
                    <w:txbxContent>
                      <w:p>
                        <w:pPr>
                          <w:spacing w:before="0" w:after="160" w:line="259" w:lineRule="auto"/>
                          <w:ind w:left="0" w:right="0" w:firstLine="0"/>
                          <w:jc w:val="left"/>
                        </w:pPr>
                        <w:r>
                          <w:rPr>
                            <w:w w:val="100"/>
                          </w:rPr>
                          <w:t xml:space="preserve">GNN</w:t>
                        </w:r>
                        <w:r>
                          <w:rPr>
                            <w:spacing w:val="16"/>
                            <w:w w:val="100"/>
                          </w:rPr>
                          <w:t xml:space="preserve"> </w:t>
                        </w:r>
                        <w:r>
                          <w:rPr>
                            <w:w w:val="100"/>
                          </w:rPr>
                          <w:t xml:space="preserve">models</w:t>
                        </w:r>
                        <w:r>
                          <w:rPr>
                            <w:spacing w:val="16"/>
                            <w:w w:val="100"/>
                          </w:rPr>
                          <w:t xml:space="preserve"> </w:t>
                        </w:r>
                        <w:r>
                          <w:rPr>
                            <w:w w:val="100"/>
                          </w:rPr>
                          <w:t xml:space="preserve">(such</w:t>
                        </w:r>
                        <w:r>
                          <w:rPr>
                            <w:spacing w:val="16"/>
                            <w:w w:val="100"/>
                          </w:rPr>
                          <w:t xml:space="preserve"> </w:t>
                        </w:r>
                        <w:r>
                          <w:rPr>
                            <w:w w:val="100"/>
                          </w:rPr>
                          <w:t xml:space="preserve">as</w:t>
                        </w:r>
                        <w:r>
                          <w:rPr>
                            <w:spacing w:val="16"/>
                            <w:w w:val="100"/>
                          </w:rPr>
                          <w:t xml:space="preserve"> </w:t>
                        </w:r>
                        <w:r>
                          <w:rPr>
                            <w:w w:val="100"/>
                          </w:rPr>
                          <w:t xml:space="preserve">GCN)</w:t>
                        </w:r>
                        <w:r>
                          <w:rPr>
                            <w:spacing w:val="16"/>
                            <w:w w:val="100"/>
                          </w:rPr>
                          <w:t xml:space="preserve"> </w:t>
                        </w:r>
                        <w:r>
                          <w:rPr>
                            <w:w w:val="100"/>
                          </w:rPr>
                          <w:t xml:space="preserve">could</w:t>
                        </w:r>
                        <w:r>
                          <w:rPr>
                            <w:spacing w:val="16"/>
                            <w:w w:val="100"/>
                          </w:rPr>
                          <w:t xml:space="preserve"> </w:t>
                        </w:r>
                        <w:r>
                          <w:rPr>
                            <w:w w:val="100"/>
                          </w:rPr>
                          <w:t xml:space="preserve">still</w:t>
                        </w:r>
                        <w:r>
                          <w:rPr>
                            <w:spacing w:val="16"/>
                            <w:w w:val="100"/>
                          </w:rPr>
                          <w:t xml:space="preserve"> </w:t>
                        </w:r>
                        <w:r>
                          <w:rPr>
                            <w:w w:val="100"/>
                          </w:rPr>
                          <w:t xml:space="preserve">achieve</w:t>
                        </w:r>
                        <w:r>
                          <w:rPr>
                            <w:spacing w:val="16"/>
                            <w:w w:val="100"/>
                          </w:rPr>
                          <w:t xml:space="preserve"> </w:t>
                        </w:r>
                        <w:r>
                          <w:rPr>
                            <w:w w:val="100"/>
                          </w:rPr>
                          <w:t xml:space="preserve">good</w:t>
                        </w:r>
                        <w:r>
                          <w:rPr>
                            <w:spacing w:val="16"/>
                            <w:w w:val="100"/>
                          </w:rPr>
                          <w:t xml:space="preserve"> </w:t>
                        </w:r>
                        <w:r>
                          <w:rPr>
                            <w:w w:val="100"/>
                          </w:rPr>
                          <w:t xml:space="preserve">accuracy</w:t>
                        </w:r>
                        <w:r>
                          <w:rPr>
                            <w:spacing w:val="16"/>
                            <w:w w:val="100"/>
                          </w:rPr>
                          <w:t xml:space="preserve"> </w:t>
                        </w:r>
                        <w:r>
                          <w:rPr>
                            <w:w w:val="100"/>
                          </w:rPr>
                          <w:t xml:space="preserve">with</w:t>
                        </w:r>
                        <w:r>
                          <w:rPr>
                            <w:spacing w:val="16"/>
                            <w:w w:val="100"/>
                          </w:rPr>
                          <w:t xml:space="preserve"> </w:t>
                        </w:r>
                        <w:r>
                          <w:rPr>
                            <w:w w:val="100"/>
                          </w:rPr>
                          <w:t xml:space="preserve">proper</w:t>
                        </w:r>
                        <w:r>
                          <w:rPr>
                            <w:spacing w:val="16"/>
                            <w:w w:val="100"/>
                          </w:rPr>
                          <w:t xml:space="preserve"> </w:t>
                        </w:r>
                        <w:r>
                          <w:rPr>
                            <w:w w:val="100"/>
                          </w:rPr>
                          <w:t xml:space="preserve">hyper-parameter</w:t>
                        </w:r>
                      </w:p>
                    </w:txbxContent>
                  </v:textbox>
                </v:rect>
                <v:rect id="Rectangle 5619" style="position:absolute;width:6675;height:1805;left:1440;top:13568;" filled="f" stroked="f">
                  <v:textbox inset="0,0,0,0">
                    <w:txbxContent>
                      <w:p>
                        <w:pPr>
                          <w:spacing w:before="0" w:after="160" w:line="259" w:lineRule="auto"/>
                          <w:ind w:left="0" w:right="0" w:firstLine="0"/>
                          <w:jc w:val="left"/>
                        </w:pPr>
                        <w:r>
                          <w:rPr>
                            <w:w w:val="97"/>
                          </w:rPr>
                          <w:t xml:space="preserve">settings.</w:t>
                        </w:r>
                      </w:p>
                    </w:txbxContent>
                  </v:textbox>
                </v:rect>
                <v:shape id="Shape 56688" style="position:absolute;width:32004;height:27432;left:13716;top:16824;" coordsize="3200400,2743200" path="m0,0l3200400,0l3200400,2743200l0,2743200l0,0">
                  <v:stroke weight="0pt" endcap="flat" joinstyle="miter" miterlimit="10" on="false" color="#000000" opacity="0"/>
                  <v:fill on="true" color="#ffffff"/>
                </v:shape>
                <v:shape id="Shape 56689" style="position:absolute;width:24803;height:21122;left:17716;top:20116;" coordsize="2480310,2112264" path="m0,0l2480310,0l2480310,2112264l0,2112264l0,0">
                  <v:stroke weight="0pt" endcap="flat" joinstyle="miter" miterlimit="10" on="false" color="#000000" opacity="0"/>
                  <v:fill on="true" color="#e5e5e5"/>
                </v:shape>
                <v:shape id="Shape 5622" style="position:absolute;width:0;height:21122;left:20722;top:20116;" coordsize="0,2112264" path="m0,2112264l0,0">
                  <v:stroke weight="0.4pt" endcap="square" joinstyle="round" on="true" color="#ffffff"/>
                  <v:fill on="false" color="#000000" opacity="0"/>
                </v:shape>
                <v:shape id="Shape 5623" style="position:absolute;width:0;height:222;left:20722;top:41239;" coordsize="0,22225" path="m0,22225l0,0x">
                  <v:stroke weight="0.4pt" endcap="flat" joinstyle="round" on="true" color="#555555"/>
                  <v:fill on="true" color="#555555"/>
                </v:shape>
                <v:rect id="Rectangle 5624" style="position:absolute;width:3002;height:2291;left:19593;top:41203;" filled="f" stroked="f">
                  <v:textbox inset="0,0,0,0">
                    <w:txbxContent>
                      <w:p>
                        <w:pPr>
                          <w:spacing w:before="0" w:after="160" w:line="259" w:lineRule="auto"/>
                          <w:ind w:left="0" w:right="0" w:firstLine="0"/>
                          <w:jc w:val="left"/>
                        </w:pPr>
                        <w:r>
                          <w:rPr>
                            <w:rFonts w:cs="Calibri" w:hAnsi="Calibri" w:eastAsia="Calibri" w:ascii="Calibri"/>
                            <w:color w:val="555555"/>
                            <w:w w:val="124"/>
                            <w:sz w:val="16"/>
                          </w:rPr>
                          <w:t xml:space="preserve">amp</w:t>
                        </w:r>
                      </w:p>
                    </w:txbxContent>
                  </v:textbox>
                </v:rect>
                <v:shape id="Shape 5625" style="position:absolute;width:0;height:21122;left:25420;top:20116;" coordsize="0,2112264" path="m0,2112264l0,0">
                  <v:stroke weight="0.4pt" endcap="square" joinstyle="round" on="true" color="#ffffff"/>
                  <v:fill on="false" color="#000000" opacity="0"/>
                </v:shape>
                <v:shape id="Shape 5626" style="position:absolute;width:0;height:222;left:25420;top:41239;" coordsize="0,22225" path="m0,22225l0,0x">
                  <v:stroke weight="0.4pt" endcap="flat" joinstyle="round" on="true" color="#555555"/>
                  <v:fill on="true" color="#555555"/>
                </v:shape>
                <v:rect id="Rectangle 5627" style="position:absolute;width:2572;height:2291;left:24453;top:41203;" filled="f" stroked="f">
                  <v:textbox inset="0,0,0,0">
                    <w:txbxContent>
                      <w:p>
                        <w:pPr>
                          <w:spacing w:before="0" w:after="160" w:line="259" w:lineRule="auto"/>
                          <w:ind w:left="0" w:right="0" w:firstLine="0"/>
                          <w:jc w:val="left"/>
                        </w:pPr>
                        <w:r>
                          <w:rPr>
                            <w:rFonts w:cs="Calibri" w:hAnsi="Calibri" w:eastAsia="Calibri" w:ascii="Calibri"/>
                            <w:color w:val="555555"/>
                            <w:w w:val="122"/>
                            <w:sz w:val="16"/>
                          </w:rPr>
                          <w:t xml:space="preserve">pub</w:t>
                        </w:r>
                      </w:p>
                    </w:txbxContent>
                  </v:textbox>
                </v:rect>
                <v:shape id="Shape 5628" style="position:absolute;width:0;height:21122;left:30118;top:20116;" coordsize="0,2112264" path="m0,2112264l0,0">
                  <v:stroke weight="0.4pt" endcap="square" joinstyle="round" on="true" color="#ffffff"/>
                  <v:fill on="false" color="#000000" opacity="0"/>
                </v:shape>
                <v:shape id="Shape 5629" style="position:absolute;width:0;height:222;left:30118;top:41239;" coordsize="0,22225" path="m0,22225l0,0x">
                  <v:stroke weight="0.4pt" endcap="flat" joinstyle="round" on="true" color="#555555"/>
                  <v:fill on="true" color="#555555"/>
                </v:shape>
                <v:rect id="Rectangle 5630" style="position:absolute;width:2887;height:2291;left:29032;top:41203;" filled="f" stroked="f">
                  <v:textbox inset="0,0,0,0">
                    <w:txbxContent>
                      <w:p>
                        <w:pPr>
                          <w:spacing w:before="0" w:after="160" w:line="259" w:lineRule="auto"/>
                          <w:ind w:left="0" w:right="0" w:firstLine="0"/>
                          <w:jc w:val="left"/>
                        </w:pPr>
                        <w:r>
                          <w:rPr>
                            <w:rFonts w:cs="Calibri" w:hAnsi="Calibri" w:eastAsia="Calibri" w:ascii="Calibri"/>
                            <w:color w:val="555555"/>
                            <w:w w:val="126"/>
                            <w:sz w:val="16"/>
                          </w:rPr>
                          <w:t xml:space="preserve">amc</w:t>
                        </w:r>
                      </w:p>
                    </w:txbxContent>
                  </v:textbox>
                </v:rect>
                <v:shape id="Shape 5631" style="position:absolute;width:0;height:21122;left:34815;top:20116;" coordsize="0,2112264" path="m0,2112264l0,0">
                  <v:stroke weight="0.4pt" endcap="square" joinstyle="round" on="true" color="#ffffff"/>
                  <v:fill on="false" color="#000000" opacity="0"/>
                </v:shape>
                <v:shape id="Shape 5632" style="position:absolute;width:0;height:222;left:34815;top:41239;" coordsize="0,22225" path="m0,22225l0,0x">
                  <v:stroke weight="0.4pt" endcap="flat" joinstyle="round" on="true" color="#555555"/>
                  <v:fill on="true" color="#555555"/>
                </v:shape>
                <v:rect id="Rectangle 5633" style="position:absolute;width:2457;height:2291;left:33891;top:41203;" filled="f" stroked="f">
                  <v:textbox inset="0,0,0,0">
                    <w:txbxContent>
                      <w:p>
                        <w:pPr>
                          <w:spacing w:before="0" w:after="160" w:line="259" w:lineRule="auto"/>
                          <w:ind w:left="0" w:right="0" w:firstLine="0"/>
                          <w:jc w:val="left"/>
                        </w:pPr>
                        <w:r>
                          <w:rPr>
                            <w:rFonts w:cs="Calibri" w:hAnsi="Calibri" w:eastAsia="Calibri" w:ascii="Calibri"/>
                            <w:color w:val="555555"/>
                            <w:w w:val="124"/>
                            <w:sz w:val="16"/>
                          </w:rPr>
                          <w:t xml:space="preserve">cph</w:t>
                        </w:r>
                      </w:p>
                    </w:txbxContent>
                  </v:textbox>
                </v:rect>
                <v:shape id="Shape 5634" style="position:absolute;width:0;height:21122;left:39513;top:20116;" coordsize="0,2112264" path="m0,2112264l0,0">
                  <v:stroke weight="0.4pt" endcap="square" joinstyle="round" on="true" color="#ffffff"/>
                  <v:fill on="false" color="#000000" opacity="0"/>
                </v:shape>
                <v:shape id="Shape 5635" style="position:absolute;width:0;height:222;left:39513;top:41239;" coordsize="0,22225" path="m0,22225l0,0x">
                  <v:stroke weight="0.4pt" endcap="flat" joinstyle="round" on="true" color="#555555"/>
                  <v:fill on="true" color="#555555"/>
                </v:shape>
                <v:rect id="Rectangle 5636" style="position:absolute;width:1226;height:2291;left:39051;top:41203;" filled="f" stroked="f">
                  <v:textbox inset="0,0,0,0">
                    <w:txbxContent>
                      <w:p>
                        <w:pPr>
                          <w:spacing w:before="0" w:after="160" w:line="259" w:lineRule="auto"/>
                          <w:ind w:left="0" w:right="0" w:firstLine="0"/>
                          <w:jc w:val="left"/>
                        </w:pPr>
                        <w:r>
                          <w:rPr>
                            <w:rFonts w:cs="Calibri" w:hAnsi="Calibri" w:eastAsia="Calibri" w:ascii="Calibri"/>
                            <w:color w:val="555555"/>
                            <w:w w:val="122"/>
                            <w:sz w:val="16"/>
                          </w:rPr>
                          <w:t xml:space="preserve">fli</w:t>
                        </w:r>
                      </w:p>
                    </w:txbxContent>
                  </v:textbox>
                </v:rect>
                <v:rect id="Rectangle 5637" style="position:absolute;width:6349;height:2750;left:27724;top:42334;" filled="f" stroked="f">
                  <v:textbox inset="0,0,0,0">
                    <w:txbxContent>
                      <w:p>
                        <w:pPr>
                          <w:spacing w:before="0" w:after="160" w:line="259" w:lineRule="auto"/>
                          <w:ind w:left="0" w:right="0" w:firstLine="0"/>
                          <w:jc w:val="left"/>
                        </w:pPr>
                        <w:r>
                          <w:rPr>
                            <w:rFonts w:cs="Calibri" w:hAnsi="Calibri" w:eastAsia="Calibri" w:ascii="Calibri"/>
                            <w:color w:val="555555"/>
                            <w:w w:val="126"/>
                            <w:sz w:val="19"/>
                          </w:rPr>
                          <w:t xml:space="preserve">Dataset</w:t>
                        </w:r>
                      </w:p>
                    </w:txbxContent>
                  </v:textbox>
                </v:rect>
                <v:shape id="Shape 5638" style="position:absolute;width:24803;height:0;left:17716;top:41239;" coordsize="2480310,0" path="m0,0l2480310,0">
                  <v:stroke weight="0.4pt" endcap="square" joinstyle="round" on="true" color="#ffffff"/>
                  <v:fill on="false" color="#000000" opacity="0"/>
                </v:shape>
                <v:shape id="Shape 5639" style="position:absolute;width:222;height:0;left:17494;top:41239;" coordsize="22225,0" path="m22225,0l0,0x">
                  <v:stroke weight="0.4pt" endcap="flat" joinstyle="round" on="true" color="#555555"/>
                  <v:fill on="true" color="#555555"/>
                </v:shape>
                <v:rect id="Rectangle 5640" style="position:absolute;width:2148;height:2291;left:15654;top:40372;" filled="f" stroked="f">
                  <v:textbox inset="0,0,0,0">
                    <w:txbxContent>
                      <w:p>
                        <w:pPr>
                          <w:spacing w:before="0" w:after="160" w:line="259" w:lineRule="auto"/>
                          <w:ind w:left="0" w:right="0" w:firstLine="0"/>
                          <w:jc w:val="left"/>
                        </w:pPr>
                        <w:r>
                          <w:rPr>
                            <w:rFonts w:cs="Calibri" w:hAnsi="Calibri" w:eastAsia="Calibri" w:ascii="Calibri"/>
                            <w:color w:val="555555"/>
                            <w:w w:val="126"/>
                            <w:sz w:val="16"/>
                          </w:rPr>
                          <w:t xml:space="preserve">0.4</w:t>
                        </w:r>
                      </w:p>
                    </w:txbxContent>
                  </v:textbox>
                </v:rect>
                <v:shape id="Shape 5641" style="position:absolute;width:24803;height:0;left:17716;top:37718;" coordsize="2480310,0" path="m0,0l2480310,0">
                  <v:stroke weight="0.4pt" endcap="square" joinstyle="round" on="true" color="#ffffff"/>
                  <v:fill on="false" color="#000000" opacity="0"/>
                </v:shape>
                <v:shape id="Shape 5642" style="position:absolute;width:222;height:0;left:17494;top:37718;" coordsize="22225,0" path="m22225,0l0,0x">
                  <v:stroke weight="0.4pt" endcap="flat" joinstyle="round" on="true" color="#555555"/>
                  <v:fill on="true" color="#555555"/>
                </v:shape>
                <v:rect id="Rectangle 5643" style="position:absolute;width:2148;height:2291;left:15654;top:36852;" filled="f" stroked="f">
                  <v:textbox inset="0,0,0,0">
                    <w:txbxContent>
                      <w:p>
                        <w:pPr>
                          <w:spacing w:before="0" w:after="160" w:line="259" w:lineRule="auto"/>
                          <w:ind w:left="0" w:right="0" w:firstLine="0"/>
                          <w:jc w:val="left"/>
                        </w:pPr>
                        <w:r>
                          <w:rPr>
                            <w:rFonts w:cs="Calibri" w:hAnsi="Calibri" w:eastAsia="Calibri" w:ascii="Calibri"/>
                            <w:color w:val="555555"/>
                            <w:w w:val="126"/>
                            <w:sz w:val="16"/>
                          </w:rPr>
                          <w:t xml:space="preserve">0.5</w:t>
                        </w:r>
                      </w:p>
                    </w:txbxContent>
                  </v:textbox>
                </v:rect>
                <v:shape id="Shape 5644" style="position:absolute;width:24803;height:0;left:17716;top:34198;" coordsize="2480310,0" path="m0,0l2480310,0">
                  <v:stroke weight="0.4pt" endcap="square" joinstyle="round" on="true" color="#ffffff"/>
                  <v:fill on="false" color="#000000" opacity="0"/>
                </v:shape>
                <v:shape id="Shape 5645" style="position:absolute;width:222;height:0;left:17494;top:34198;" coordsize="22225,0" path="m22225,0l0,0x">
                  <v:stroke weight="0.4pt" endcap="flat" joinstyle="round" on="true" color="#555555"/>
                  <v:fill on="true" color="#555555"/>
                </v:shape>
                <v:rect id="Rectangle 5646" style="position:absolute;width:2148;height:2291;left:15654;top:33331;" filled="f" stroked="f">
                  <v:textbox inset="0,0,0,0">
                    <w:txbxContent>
                      <w:p>
                        <w:pPr>
                          <w:spacing w:before="0" w:after="160" w:line="259" w:lineRule="auto"/>
                          <w:ind w:left="0" w:right="0" w:firstLine="0"/>
                          <w:jc w:val="left"/>
                        </w:pPr>
                        <w:r>
                          <w:rPr>
                            <w:rFonts w:cs="Calibri" w:hAnsi="Calibri" w:eastAsia="Calibri" w:ascii="Calibri"/>
                            <w:color w:val="555555"/>
                            <w:w w:val="126"/>
                            <w:sz w:val="16"/>
                          </w:rPr>
                          <w:t xml:space="preserve">0.6</w:t>
                        </w:r>
                      </w:p>
                    </w:txbxContent>
                  </v:textbox>
                </v:rect>
                <v:shape id="Shape 5647" style="position:absolute;width:24803;height:0;left:17716;top:30678;" coordsize="2480310,0" path="m0,0l2480310,0">
                  <v:stroke weight="0.4pt" endcap="square" joinstyle="round" on="true" color="#ffffff"/>
                  <v:fill on="false" color="#000000" opacity="0"/>
                </v:shape>
                <v:shape id="Shape 5648" style="position:absolute;width:222;height:0;left:17494;top:30678;" coordsize="22225,0" path="m22225,0l0,0x">
                  <v:stroke weight="0.4pt" endcap="flat" joinstyle="round" on="true" color="#555555"/>
                  <v:fill on="true" color="#555555"/>
                </v:shape>
                <v:rect id="Rectangle 5649" style="position:absolute;width:2148;height:2291;left:15654;top:29811;" filled="f" stroked="f">
                  <v:textbox inset="0,0,0,0">
                    <w:txbxContent>
                      <w:p>
                        <w:pPr>
                          <w:spacing w:before="0" w:after="160" w:line="259" w:lineRule="auto"/>
                          <w:ind w:left="0" w:right="0" w:firstLine="0"/>
                          <w:jc w:val="left"/>
                        </w:pPr>
                        <w:r>
                          <w:rPr>
                            <w:rFonts w:cs="Calibri" w:hAnsi="Calibri" w:eastAsia="Calibri" w:ascii="Calibri"/>
                            <w:color w:val="555555"/>
                            <w:w w:val="126"/>
                            <w:sz w:val="16"/>
                          </w:rPr>
                          <w:t xml:space="preserve">0.7</w:t>
                        </w:r>
                      </w:p>
                    </w:txbxContent>
                  </v:textbox>
                </v:rect>
                <v:shape id="Shape 5650" style="position:absolute;width:24803;height:0;left:17716;top:27157;" coordsize="2480310,0" path="m0,0l2480310,0">
                  <v:stroke weight="0.4pt" endcap="square" joinstyle="round" on="true" color="#ffffff"/>
                  <v:fill on="false" color="#000000" opacity="0"/>
                </v:shape>
                <v:shape id="Shape 5651" style="position:absolute;width:222;height:0;left:17494;top:27157;" coordsize="22225,0" path="m22225,0l0,0x">
                  <v:stroke weight="0.4pt" endcap="flat" joinstyle="round" on="true" color="#555555"/>
                  <v:fill on="true" color="#555555"/>
                </v:shape>
                <v:rect id="Rectangle 5652" style="position:absolute;width:2148;height:2291;left:15654;top:26290;" filled="f" stroked="f">
                  <v:textbox inset="0,0,0,0">
                    <w:txbxContent>
                      <w:p>
                        <w:pPr>
                          <w:spacing w:before="0" w:after="160" w:line="259" w:lineRule="auto"/>
                          <w:ind w:left="0" w:right="0" w:firstLine="0"/>
                          <w:jc w:val="left"/>
                        </w:pPr>
                        <w:r>
                          <w:rPr>
                            <w:rFonts w:cs="Calibri" w:hAnsi="Calibri" w:eastAsia="Calibri" w:ascii="Calibri"/>
                            <w:color w:val="555555"/>
                            <w:w w:val="126"/>
                            <w:sz w:val="16"/>
                          </w:rPr>
                          <w:t xml:space="preserve">0.8</w:t>
                        </w:r>
                      </w:p>
                    </w:txbxContent>
                  </v:textbox>
                </v:rect>
                <v:shape id="Shape 5653" style="position:absolute;width:24803;height:0;left:17716;top:23637;" coordsize="2480310,0" path="m0,0l2480310,0">
                  <v:stroke weight="0.4pt" endcap="square" joinstyle="round" on="true" color="#ffffff"/>
                  <v:fill on="false" color="#000000" opacity="0"/>
                </v:shape>
                <v:shape id="Shape 5654" style="position:absolute;width:222;height:0;left:17494;top:23637;" coordsize="22225,0" path="m22225,0l0,0x">
                  <v:stroke weight="0.4pt" endcap="flat" joinstyle="round" on="true" color="#555555"/>
                  <v:fill on="true" color="#555555"/>
                </v:shape>
                <v:rect id="Rectangle 5655" style="position:absolute;width:2148;height:2291;left:15654;top:22770;" filled="f" stroked="f">
                  <v:textbox inset="0,0,0,0">
                    <w:txbxContent>
                      <w:p>
                        <w:pPr>
                          <w:spacing w:before="0" w:after="160" w:line="259" w:lineRule="auto"/>
                          <w:ind w:left="0" w:right="0" w:firstLine="0"/>
                          <w:jc w:val="left"/>
                        </w:pPr>
                        <w:r>
                          <w:rPr>
                            <w:rFonts w:cs="Calibri" w:hAnsi="Calibri" w:eastAsia="Calibri" w:ascii="Calibri"/>
                            <w:color w:val="555555"/>
                            <w:w w:val="126"/>
                            <w:sz w:val="16"/>
                          </w:rPr>
                          <w:t xml:space="preserve">0.9</w:t>
                        </w:r>
                      </w:p>
                    </w:txbxContent>
                  </v:textbox>
                </v:rect>
                <v:shape id="Shape 5656" style="position:absolute;width:24803;height:0;left:17716;top:20116;" coordsize="2480310,0" path="m0,0l2480310,0">
                  <v:stroke weight="0.4pt" endcap="square" joinstyle="round" on="true" color="#ffffff"/>
                  <v:fill on="false" color="#000000" opacity="0"/>
                </v:shape>
                <v:shape id="Shape 5657" style="position:absolute;width:222;height:0;left:17494;top:20116;" coordsize="22225,0" path="m22225,0l0,0x">
                  <v:stroke weight="0.4pt" endcap="flat" joinstyle="round" on="true" color="#555555"/>
                  <v:fill on="true" color="#555555"/>
                </v:shape>
                <v:rect id="Rectangle 5658" style="position:absolute;width:2148;height:2291;left:15654;top:19249;" filled="f" stroked="f">
                  <v:textbox inset="0,0,0,0">
                    <w:txbxContent>
                      <w:p>
                        <w:pPr>
                          <w:spacing w:before="0" w:after="160" w:line="259" w:lineRule="auto"/>
                          <w:ind w:left="0" w:right="0" w:firstLine="0"/>
                          <w:jc w:val="left"/>
                        </w:pPr>
                        <w:r>
                          <w:rPr>
                            <w:rFonts w:cs="Calibri" w:hAnsi="Calibri" w:eastAsia="Calibri" w:ascii="Calibri"/>
                            <w:color w:val="555555"/>
                            <w:w w:val="126"/>
                            <w:sz w:val="16"/>
                          </w:rPr>
                          <w:t xml:space="preserve">1.0</w:t>
                        </w:r>
                      </w:p>
                    </w:txbxContent>
                  </v:textbox>
                </v:rect>
                <v:rect id="Rectangle 5659" style="position:absolute;width:11417;height:2750;left:9312;top:27782;rotation:270;" filled="f" stroked="f">
                  <v:textbox inset="0,0,0,0" style="layout-flow:vertical;mso-layout-flow-alt:bottom-to-top">
                    <w:txbxContent>
                      <w:p>
                        <w:pPr>
                          <w:spacing w:before="0" w:after="160" w:line="259" w:lineRule="auto"/>
                          <w:ind w:left="0" w:right="0" w:firstLine="0"/>
                          <w:jc w:val="left"/>
                        </w:pPr>
                        <w:r>
                          <w:rPr>
                            <w:rFonts w:cs="Calibri" w:hAnsi="Calibri" w:eastAsia="Calibri" w:ascii="Calibri"/>
                            <w:color w:val="555555"/>
                            <w:sz w:val="19"/>
                          </w:rPr>
                          <w:t xml:space="preserve">Test</w:t>
                        </w:r>
                        <w:r>
                          <w:rPr>
                            <w:rFonts w:cs="Calibri" w:hAnsi="Calibri" w:eastAsia="Calibri" w:ascii="Calibri"/>
                            <w:color w:val="555555"/>
                            <w:spacing w:val="-369"/>
                            <w:sz w:val="19"/>
                          </w:rPr>
                          <w:t xml:space="preserve"> </w:t>
                        </w:r>
                        <w:r>
                          <w:rPr>
                            <w:rFonts w:cs="Calibri" w:hAnsi="Calibri" w:eastAsia="Calibri" w:ascii="Calibri"/>
                            <w:color w:val="555555"/>
                            <w:sz w:val="19"/>
                          </w:rPr>
                          <w:t xml:space="preserve">Accuracy</w:t>
                        </w:r>
                      </w:p>
                    </w:txbxContent>
                  </v:textbox>
                </v:rect>
                <v:shape id="Shape 56720" style="position:absolute;width:939;height:18859;left:18843;top:22380;" coordsize="93951,1885900" path="m0,0l93951,0l93951,1885900l0,1885900l0,0">
                  <v:stroke weight="0pt" endcap="flat" joinstyle="miter" miterlimit="10" on="false" color="#000000" opacity="0"/>
                  <v:fill on="true" color="#1f78b4"/>
                </v:shape>
                <v:shape id="Shape 56721" style="position:absolute;width:939;height:17250;left:23541;top:23989;" coordsize="93951,1725015" path="m0,0l93951,0l93951,1725015l0,1725015l0,0">
                  <v:stroke weight="0pt" endcap="flat" joinstyle="miter" miterlimit="10" on="false" color="#000000" opacity="0"/>
                  <v:fill on="true" color="#1f78b4"/>
                </v:shape>
                <v:shape id="Shape 56722" style="position:absolute;width:939;height:16064;left:28239;top:25175;" coordsize="93951,1606412" path="m0,0l93951,0l93951,1606412l0,1606412l0,0">
                  <v:stroke weight="0pt" endcap="flat" joinstyle="miter" miterlimit="10" on="false" color="#000000" opacity="0"/>
                  <v:fill on="true" color="#1f78b4"/>
                </v:shape>
                <v:shape id="Shape 56723" style="position:absolute;width:939;height:19955;left:32936;top:21284;" coordsize="93951,1995526" path="m0,0l93951,0l93951,1995526l0,1995526l0,0">
                  <v:stroke weight="0pt" endcap="flat" joinstyle="miter" miterlimit="10" on="false" color="#000000" opacity="0"/>
                  <v:fill on="true" color="#1f78b4"/>
                </v:shape>
                <v:shape id="Shape 56724" style="position:absolute;width:939;height:4108;left:37634;top:37131;" coordsize="93951,410800" path="m0,0l93951,0l93951,410800l0,410800l0,0">
                  <v:stroke weight="0pt" endcap="flat" joinstyle="miter" miterlimit="10" on="false" color="#000000" opacity="0"/>
                  <v:fill on="true" color="#1f78b4"/>
                </v:shape>
                <v:shape id="Shape 56725" style="position:absolute;width:939;height:18215;left:19783;top:23024;" coordsize="93951,1821511" path="m0,0l93951,0l93951,1821511l0,1821511l0,0">
                  <v:stroke weight="0pt" endcap="flat" joinstyle="miter" miterlimit="10" on="false" color="#000000" opacity="0"/>
                  <v:fill on="true" color="#fb9a99"/>
                </v:shape>
                <v:shape id="Shape 56726" style="position:absolute;width:939;height:16123;left:24480;top:25115;" coordsize="93951,1612362" path="m0,0l93951,0l93951,1612362l0,1612362l0,0">
                  <v:stroke weight="0pt" endcap="flat" joinstyle="miter" miterlimit="10" on="false" color="#000000" opacity="0"/>
                  <v:fill on="true" color="#fb9a99"/>
                </v:shape>
                <v:shape id="Shape 56727" style="position:absolute;width:939;height:17241;left:29178;top:23997;" coordsize="93951,1724170" path="m0,0l93951,0l93951,1724170l0,1724170l0,0">
                  <v:stroke weight="0pt" endcap="flat" joinstyle="miter" miterlimit="10" on="false" color="#000000" opacity="0"/>
                  <v:fill on="true" color="#fb9a99"/>
                </v:shape>
                <v:shape id="Shape 56728" style="position:absolute;width:939;height:19338;left:33876;top:21900;" coordsize="93951,1933883" path="m0,0l93951,0l93951,1933883l0,1933883l0,0">
                  <v:stroke weight="0pt" endcap="flat" joinstyle="miter" miterlimit="10" on="false" color="#000000" opacity="0"/>
                  <v:fill on="true" color="#fb9a99"/>
                </v:shape>
                <v:shape id="Shape 56729" style="position:absolute;width:939;height:4523;left:38573;top:36716;" coordsize="93951,452306" path="m0,0l93951,0l93951,452306l0,452306l0,0">
                  <v:stroke weight="0pt" endcap="flat" joinstyle="miter" miterlimit="10" on="false" color="#000000" opacity="0"/>
                  <v:fill on="true" color="#fb9a99"/>
                </v:shape>
                <v:shape id="Shape 56730" style="position:absolute;width:939;height:18693;left:20722;top:22545;" coordsize="93951,1869354" path="m0,0l93951,0l93951,1869354l0,1869354l0,0">
                  <v:stroke weight="0pt" endcap="flat" joinstyle="miter" miterlimit="10" on="false" color="#000000" opacity="0"/>
                  <v:fill on="true" color="#ff7f00"/>
                </v:shape>
                <v:shape id="Shape 56731" style="position:absolute;width:939;height:16370;left:25420;top:24869;" coordsize="93951,1637004" path="m0,0l93951,0l93951,1637004l0,1637004l0,0">
                  <v:stroke weight="0pt" endcap="flat" joinstyle="miter" miterlimit="10" on="false" color="#000000" opacity="0"/>
                  <v:fill on="true" color="#ff7f00"/>
                </v:shape>
                <v:shape id="Shape 56732" style="position:absolute;width:939;height:16279;left:30118;top:24960;" coordsize="93951,1627922" path="m0,0l93951,0l93951,1627922l0,1627922l0,0">
                  <v:stroke weight="0pt" endcap="flat" joinstyle="miter" miterlimit="10" on="false" color="#000000" opacity="0"/>
                  <v:fill on="true" color="#ff7f00"/>
                </v:shape>
                <v:shape id="Shape 56733" style="position:absolute;width:939;height:19787;left:34815;top:21451;" coordsize="93951,1978769" path="m0,0l93951,0l93951,1978769l0,1978769l0,0">
                  <v:stroke weight="0pt" endcap="flat" joinstyle="miter" miterlimit="10" on="false" color="#000000" opacity="0"/>
                  <v:fill on="true" color="#ff7f00"/>
                </v:shape>
                <v:shape id="Shape 56734" style="position:absolute;width:939;height:3477;left:39513;top:37762;" coordsize="93951,347714" path="m0,0l93951,0l93951,347714l0,347714l0,0">
                  <v:stroke weight="0pt" endcap="flat" joinstyle="miter" miterlimit="10" on="false" color="#000000" opacity="0"/>
                  <v:fill on="true" color="#ff7f00"/>
                </v:shape>
                <v:shape id="Shape 56735" style="position:absolute;width:939;height:19098;left:21662;top:22141;" coordsize="93951,1909839" path="m0,0l93951,0l93951,1909839l0,1909839l0,0">
                  <v:stroke weight="0pt" endcap="flat" joinstyle="miter" miterlimit="10" on="false" color="#000000" opacity="0"/>
                  <v:fill on="true" color="#ffff99"/>
                </v:shape>
                <v:shape id="Shape 56736" style="position:absolute;width:939;height:17707;left:26360;top:23531;" coordsize="93951,1770782" path="m0,0l93951,0l93951,1770782l0,1770782l0,0">
                  <v:stroke weight="0pt" endcap="flat" joinstyle="miter" miterlimit="10" on="false" color="#000000" opacity="0"/>
                  <v:fill on="true" color="#ffff99"/>
                </v:shape>
                <v:shape id="Shape 56737" style="position:absolute;width:939;height:17415;left:31057;top:23823;" coordsize="93951,1741597" path="m0,0l93951,0l93951,1741597l0,1741597l0,0">
                  <v:stroke weight="0pt" endcap="flat" joinstyle="miter" miterlimit="10" on="false" color="#000000" opacity="0"/>
                  <v:fill on="true" color="#ffff99"/>
                </v:shape>
                <v:shape id="Shape 56738" style="position:absolute;width:939;height:4267;left:40452;top:36971;" coordsize="93951,426748" path="m0,0l93951,0l93951,426748l0,426748l0,0">
                  <v:stroke weight="0pt" endcap="flat" joinstyle="miter" miterlimit="10" on="false" color="#000000" opacity="0"/>
                  <v:fill on="true" color="#ffff99"/>
                </v:shape>
                <v:shape id="Shape 5679" style="position:absolute;width:0;height:21122;left:17716;top:20116;" coordsize="0,2112264" path="m0,2112264l0,0">
                  <v:stroke weight="0.5pt" endcap="square" joinstyle="miter" miterlimit="10" on="true" color="#ffffff"/>
                  <v:fill on="false" color="#000000" opacity="0"/>
                </v:shape>
                <v:shape id="Shape 5680" style="position:absolute;width:0;height:21122;left:42519;top:20116;" coordsize="0,2112264" path="m0,2112264l0,0">
                  <v:stroke weight="0.5pt" endcap="square" joinstyle="miter" miterlimit="10" on="true" color="#ffffff"/>
                  <v:fill on="false" color="#000000" opacity="0"/>
                </v:shape>
                <v:shape id="Shape 5681" style="position:absolute;width:24803;height:0;left:17716;top:41239;" coordsize="2480310,0" path="m0,0l2480310,0">
                  <v:stroke weight="0.5pt" endcap="square" joinstyle="miter" miterlimit="10" on="true" color="#ffffff"/>
                  <v:fill on="false" color="#000000" opacity="0"/>
                </v:shape>
                <v:shape id="Shape 5682" style="position:absolute;width:24803;height:0;left:17716;top:20116;" coordsize="2480310,0" path="m0,0l2480310,0">
                  <v:stroke weight="0.5pt" endcap="square" joinstyle="miter" miterlimit="10" on="true" color="#ffffff"/>
                  <v:fill on="false" color="#000000" opacity="0"/>
                </v:shape>
                <v:rect id="Rectangle 5683" style="position:absolute;width:1879;height:1432;left:18482;top:20691;rotation:270;" filled="f" stroked="f">
                  <v:textbox inset="0,0,0,0" style="layout-flow:vertical;mso-layout-flow-alt:bottom-to-top">
                    <w:txbxContent>
                      <w:p>
                        <w:pPr>
                          <w:spacing w:before="0" w:after="160" w:line="259" w:lineRule="auto"/>
                          <w:ind w:left="0" w:right="0" w:firstLine="0"/>
                          <w:jc w:val="left"/>
                        </w:pPr>
                        <w:r>
                          <w:rPr>
                            <w:rFonts w:cs="Calibri" w:hAnsi="Calibri" w:eastAsia="Calibri" w:ascii="Calibri"/>
                            <w:sz w:val="10"/>
                          </w:rPr>
                          <w:t xml:space="preserve">0.94</w:t>
                        </w:r>
                      </w:p>
                    </w:txbxContent>
                  </v:textbox>
                </v:rect>
                <v:rect id="Rectangle 5684" style="position:absolute;width:1879;height:1432;left:23179;top:22308;rotation:270;" filled="f" stroked="f">
                  <v:textbox inset="0,0,0,0" style="layout-flow:vertical;mso-layout-flow-alt:bottom-to-top">
                    <w:txbxContent>
                      <w:p>
                        <w:pPr>
                          <w:spacing w:before="0" w:after="160" w:line="259" w:lineRule="auto"/>
                          <w:ind w:left="0" w:right="0" w:firstLine="0"/>
                          <w:jc w:val="left"/>
                        </w:pPr>
                        <w:r>
                          <w:rPr>
                            <w:rFonts w:cs="Calibri" w:hAnsi="Calibri" w:eastAsia="Calibri" w:ascii="Calibri"/>
                            <w:sz w:val="10"/>
                          </w:rPr>
                          <w:t xml:space="preserve">0.89</w:t>
                        </w:r>
                      </w:p>
                    </w:txbxContent>
                  </v:textbox>
                </v:rect>
                <v:rect id="Rectangle 5685" style="position:absolute;width:1879;height:1432;left:27877;top:23500;rotation:270;" filled="f" stroked="f">
                  <v:textbox inset="0,0,0,0" style="layout-flow:vertical;mso-layout-flow-alt:bottom-to-top">
                    <w:txbxContent>
                      <w:p>
                        <w:pPr>
                          <w:spacing w:before="0" w:after="160" w:line="259" w:lineRule="auto"/>
                          <w:ind w:left="0" w:right="0" w:firstLine="0"/>
                          <w:jc w:val="left"/>
                        </w:pPr>
                        <w:r>
                          <w:rPr>
                            <w:rFonts w:cs="Calibri" w:hAnsi="Calibri" w:eastAsia="Calibri" w:ascii="Calibri"/>
                            <w:sz w:val="10"/>
                          </w:rPr>
                          <w:t xml:space="preserve">0.86</w:t>
                        </w:r>
                      </w:p>
                    </w:txbxContent>
                  </v:textbox>
                </v:rect>
                <v:rect id="Rectangle 5686" style="position:absolute;width:1879;height:1432;left:32574;top:19589;rotation:270;" filled="f" stroked="f">
                  <v:textbox inset="0,0,0,0" style="layout-flow:vertical;mso-layout-flow-alt:bottom-to-top">
                    <w:txbxContent>
                      <w:p>
                        <w:pPr>
                          <w:spacing w:before="0" w:after="160" w:line="259" w:lineRule="auto"/>
                          <w:ind w:left="0" w:right="0" w:firstLine="0"/>
                          <w:jc w:val="left"/>
                        </w:pPr>
                        <w:r>
                          <w:rPr>
                            <w:rFonts w:cs="Calibri" w:hAnsi="Calibri" w:eastAsia="Calibri" w:ascii="Calibri"/>
                            <w:sz w:val="10"/>
                          </w:rPr>
                          <w:t xml:space="preserve">0.97</w:t>
                        </w:r>
                      </w:p>
                    </w:txbxContent>
                  </v:textbox>
                </v:rect>
                <v:rect id="Rectangle 5687" style="position:absolute;width:1879;height:1432;left:37272;top:35516;rotation:270;" filled="f" stroked="f">
                  <v:textbox inset="0,0,0,0" style="layout-flow:vertical;mso-layout-flow-alt:bottom-to-top">
                    <w:txbxContent>
                      <w:p>
                        <w:pPr>
                          <w:spacing w:before="0" w:after="160" w:line="259" w:lineRule="auto"/>
                          <w:ind w:left="0" w:right="0" w:firstLine="0"/>
                          <w:jc w:val="left"/>
                        </w:pPr>
                        <w:r>
                          <w:rPr>
                            <w:rFonts w:cs="Calibri" w:hAnsi="Calibri" w:eastAsia="Calibri" w:ascii="Calibri"/>
                            <w:sz w:val="10"/>
                          </w:rPr>
                          <w:t xml:space="preserve">0.52</w:t>
                        </w:r>
                      </w:p>
                    </w:txbxContent>
                  </v:textbox>
                </v:rect>
                <v:rect id="Rectangle 5688" style="position:absolute;width:1879;height:1432;left:19421;top:21338;rotation:270;" filled="f" stroked="f">
                  <v:textbox inset="0,0,0,0" style="layout-flow:vertical;mso-layout-flow-alt:bottom-to-top">
                    <w:txbxContent>
                      <w:p>
                        <w:pPr>
                          <w:spacing w:before="0" w:after="160" w:line="259" w:lineRule="auto"/>
                          <w:ind w:left="0" w:right="0" w:firstLine="0"/>
                          <w:jc w:val="left"/>
                        </w:pPr>
                        <w:r>
                          <w:rPr>
                            <w:rFonts w:cs="Calibri" w:hAnsi="Calibri" w:eastAsia="Calibri" w:ascii="Calibri"/>
                            <w:sz w:val="10"/>
                          </w:rPr>
                          <w:t xml:space="preserve">0.92</w:t>
                        </w:r>
                      </w:p>
                    </w:txbxContent>
                  </v:textbox>
                </v:rect>
                <v:rect id="Rectangle 5689" style="position:absolute;width:1879;height:1432;left:24119;top:23440;rotation:270;" filled="f" stroked="f">
                  <v:textbox inset="0,0,0,0" style="layout-flow:vertical;mso-layout-flow-alt:bottom-to-top">
                    <w:txbxContent>
                      <w:p>
                        <w:pPr>
                          <w:spacing w:before="0" w:after="160" w:line="259" w:lineRule="auto"/>
                          <w:ind w:left="0" w:right="0" w:firstLine="0"/>
                          <w:jc w:val="left"/>
                        </w:pPr>
                        <w:r>
                          <w:rPr>
                            <w:rFonts w:cs="Calibri" w:hAnsi="Calibri" w:eastAsia="Calibri" w:ascii="Calibri"/>
                            <w:sz w:val="10"/>
                          </w:rPr>
                          <w:t xml:space="preserve">0.86</w:t>
                        </w:r>
                      </w:p>
                    </w:txbxContent>
                  </v:textbox>
                </v:rect>
                <v:rect id="Rectangle 5690" style="position:absolute;width:1879;height:1432;left:28816;top:22316;rotation:270;" filled="f" stroked="f">
                  <v:textbox inset="0,0,0,0" style="layout-flow:vertical;mso-layout-flow-alt:bottom-to-top">
                    <w:txbxContent>
                      <w:p>
                        <w:pPr>
                          <w:spacing w:before="0" w:after="160" w:line="259" w:lineRule="auto"/>
                          <w:ind w:left="0" w:right="0" w:firstLine="0"/>
                          <w:jc w:val="left"/>
                        </w:pPr>
                        <w:r>
                          <w:rPr>
                            <w:rFonts w:cs="Calibri" w:hAnsi="Calibri" w:eastAsia="Calibri" w:ascii="Calibri"/>
                            <w:sz w:val="10"/>
                          </w:rPr>
                          <w:t xml:space="preserve">0.89</w:t>
                        </w:r>
                      </w:p>
                    </w:txbxContent>
                  </v:textbox>
                </v:rect>
                <v:rect id="Rectangle 5691" style="position:absolute;width:1879;height:1432;left:33514;top:20209;rotation:270;" filled="f" stroked="f">
                  <v:textbox inset="0,0,0,0" style="layout-flow:vertical;mso-layout-flow-alt:bottom-to-top">
                    <w:txbxContent>
                      <w:p>
                        <w:pPr>
                          <w:spacing w:before="0" w:after="160" w:line="259" w:lineRule="auto"/>
                          <w:ind w:left="0" w:right="0" w:firstLine="0"/>
                          <w:jc w:val="left"/>
                        </w:pPr>
                        <w:r>
                          <w:rPr>
                            <w:rFonts w:cs="Calibri" w:hAnsi="Calibri" w:eastAsia="Calibri" w:ascii="Calibri"/>
                            <w:sz w:val="10"/>
                          </w:rPr>
                          <w:t xml:space="preserve">0.95</w:t>
                        </w:r>
                      </w:p>
                    </w:txbxContent>
                  </v:textbox>
                </v:rect>
                <v:rect id="Rectangle 5692" style="position:absolute;width:1879;height:1432;left:38211;top:35099;rotation:270;" filled="f" stroked="f">
                  <v:textbox inset="0,0,0,0" style="layout-flow:vertical;mso-layout-flow-alt:bottom-to-top">
                    <w:txbxContent>
                      <w:p>
                        <w:pPr>
                          <w:spacing w:before="0" w:after="160" w:line="259" w:lineRule="auto"/>
                          <w:ind w:left="0" w:right="0" w:firstLine="0"/>
                          <w:jc w:val="left"/>
                        </w:pPr>
                        <w:r>
                          <w:rPr>
                            <w:rFonts w:cs="Calibri" w:hAnsi="Calibri" w:eastAsia="Calibri" w:ascii="Calibri"/>
                            <w:sz w:val="10"/>
                          </w:rPr>
                          <w:t xml:space="preserve">0.53</w:t>
                        </w:r>
                      </w:p>
                    </w:txbxContent>
                  </v:textbox>
                </v:rect>
                <v:rect id="Rectangle 5693" style="position:absolute;width:1879;height:1432;left:20361;top:20857;rotation:270;" filled="f" stroked="f">
                  <v:textbox inset="0,0,0,0" style="layout-flow:vertical;mso-layout-flow-alt:bottom-to-top">
                    <w:txbxContent>
                      <w:p>
                        <w:pPr>
                          <w:spacing w:before="0" w:after="160" w:line="259" w:lineRule="auto"/>
                          <w:ind w:left="0" w:right="0" w:firstLine="0"/>
                          <w:jc w:val="left"/>
                        </w:pPr>
                        <w:r>
                          <w:rPr>
                            <w:rFonts w:cs="Calibri" w:hAnsi="Calibri" w:eastAsia="Calibri" w:ascii="Calibri"/>
                            <w:sz w:val="10"/>
                          </w:rPr>
                          <w:t xml:space="preserve">0.93</w:t>
                        </w:r>
                      </w:p>
                    </w:txbxContent>
                  </v:textbox>
                </v:rect>
                <v:rect id="Rectangle 5694" style="position:absolute;width:1879;height:1432;left:25058;top:23192;rotation:270;" filled="f" stroked="f">
                  <v:textbox inset="0,0,0,0" style="layout-flow:vertical;mso-layout-flow-alt:bottom-to-top">
                    <w:txbxContent>
                      <w:p>
                        <w:pPr>
                          <w:spacing w:before="0" w:after="160" w:line="259" w:lineRule="auto"/>
                          <w:ind w:left="0" w:right="0" w:firstLine="0"/>
                          <w:jc w:val="left"/>
                        </w:pPr>
                        <w:r>
                          <w:rPr>
                            <w:rFonts w:cs="Calibri" w:hAnsi="Calibri" w:eastAsia="Calibri" w:ascii="Calibri"/>
                            <w:sz w:val="10"/>
                          </w:rPr>
                          <w:t xml:space="preserve">0.86</w:t>
                        </w:r>
                      </w:p>
                    </w:txbxContent>
                  </v:textbox>
                </v:rect>
                <v:rect id="Rectangle 5695" style="position:absolute;width:1879;height:1432;left:29756;top:23284;rotation:270;" filled="f" stroked="f">
                  <v:textbox inset="0,0,0,0" style="layout-flow:vertical;mso-layout-flow-alt:bottom-to-top">
                    <w:txbxContent>
                      <w:p>
                        <w:pPr>
                          <w:spacing w:before="0" w:after="160" w:line="259" w:lineRule="auto"/>
                          <w:ind w:left="0" w:right="0" w:firstLine="0"/>
                          <w:jc w:val="left"/>
                        </w:pPr>
                        <w:r>
                          <w:rPr>
                            <w:rFonts w:cs="Calibri" w:hAnsi="Calibri" w:eastAsia="Calibri" w:ascii="Calibri"/>
                            <w:sz w:val="10"/>
                          </w:rPr>
                          <w:t xml:space="preserve">0.86</w:t>
                        </w:r>
                      </w:p>
                    </w:txbxContent>
                  </v:textbox>
                </v:rect>
                <v:rect id="Rectangle 5696" style="position:absolute;width:1879;height:1432;left:34453;top:19758;rotation:270;" filled="f" stroked="f">
                  <v:textbox inset="0,0,0,0" style="layout-flow:vertical;mso-layout-flow-alt:bottom-to-top">
                    <w:txbxContent>
                      <w:p>
                        <w:pPr>
                          <w:spacing w:before="0" w:after="160" w:line="259" w:lineRule="auto"/>
                          <w:ind w:left="0" w:right="0" w:firstLine="0"/>
                          <w:jc w:val="left"/>
                        </w:pPr>
                        <w:r>
                          <w:rPr>
                            <w:rFonts w:cs="Calibri" w:hAnsi="Calibri" w:eastAsia="Calibri" w:ascii="Calibri"/>
                            <w:sz w:val="10"/>
                          </w:rPr>
                          <w:t xml:space="preserve">0.96</w:t>
                        </w:r>
                      </w:p>
                    </w:txbxContent>
                  </v:textbox>
                </v:rect>
                <v:rect id="Rectangle 5697" style="position:absolute;width:1879;height:1432;left:39151;top:36150;rotation:270;" filled="f" stroked="f">
                  <v:textbox inset="0,0,0,0" style="layout-flow:vertical;mso-layout-flow-alt:bottom-to-top">
                    <w:txbxContent>
                      <w:p>
                        <w:pPr>
                          <w:spacing w:before="0" w:after="160" w:line="259" w:lineRule="auto"/>
                          <w:ind w:left="0" w:right="0" w:firstLine="0"/>
                          <w:jc w:val="left"/>
                        </w:pPr>
                        <w:r>
                          <w:rPr>
                            <w:rFonts w:cs="Calibri" w:hAnsi="Calibri" w:eastAsia="Calibri" w:ascii="Calibri"/>
                            <w:sz w:val="10"/>
                          </w:rPr>
                          <w:t xml:space="preserve">0.50</w:t>
                        </w:r>
                      </w:p>
                    </w:txbxContent>
                  </v:textbox>
                </v:rect>
                <v:rect id="Rectangle 5698" style="position:absolute;width:1879;height:1432;left:21300;top:20450;rotation:270;" filled="f" stroked="f">
                  <v:textbox inset="0,0,0,0" style="layout-flow:vertical;mso-layout-flow-alt:bottom-to-top">
                    <w:txbxContent>
                      <w:p>
                        <w:pPr>
                          <w:spacing w:before="0" w:after="160" w:line="259" w:lineRule="auto"/>
                          <w:ind w:left="0" w:right="0" w:firstLine="0"/>
                          <w:jc w:val="left"/>
                        </w:pPr>
                        <w:r>
                          <w:rPr>
                            <w:rFonts w:cs="Calibri" w:hAnsi="Calibri" w:eastAsia="Calibri" w:ascii="Calibri"/>
                            <w:sz w:val="10"/>
                          </w:rPr>
                          <w:t xml:space="preserve">0.94</w:t>
                        </w:r>
                      </w:p>
                    </w:txbxContent>
                  </v:textbox>
                </v:rect>
                <v:rect id="Rectangle 5699" style="position:absolute;width:1879;height:1432;left:25998;top:21848;rotation:270;" filled="f" stroked="f">
                  <v:textbox inset="0,0,0,0" style="layout-flow:vertical;mso-layout-flow-alt:bottom-to-top">
                    <w:txbxContent>
                      <w:p>
                        <w:pPr>
                          <w:spacing w:before="0" w:after="160" w:line="259" w:lineRule="auto"/>
                          <w:ind w:left="0" w:right="0" w:firstLine="0"/>
                          <w:jc w:val="left"/>
                        </w:pPr>
                        <w:r>
                          <w:rPr>
                            <w:rFonts w:cs="Calibri" w:hAnsi="Calibri" w:eastAsia="Calibri" w:ascii="Calibri"/>
                            <w:sz w:val="10"/>
                          </w:rPr>
                          <w:t xml:space="preserve">0.90</w:t>
                        </w:r>
                      </w:p>
                    </w:txbxContent>
                  </v:textbox>
                </v:rect>
                <v:rect id="Rectangle 5700" style="position:absolute;width:1879;height:1432;left:30695;top:22141;rotation:270;" filled="f" stroked="f">
                  <v:textbox inset="0,0,0,0" style="layout-flow:vertical;mso-layout-flow-alt:bottom-to-top">
                    <w:txbxContent>
                      <w:p>
                        <w:pPr>
                          <w:spacing w:before="0" w:after="160" w:line="259" w:lineRule="auto"/>
                          <w:ind w:left="0" w:right="0" w:firstLine="0"/>
                          <w:jc w:val="left"/>
                        </w:pPr>
                        <w:r>
                          <w:rPr>
                            <w:rFonts w:cs="Calibri" w:hAnsi="Calibri" w:eastAsia="Calibri" w:ascii="Calibri"/>
                            <w:sz w:val="10"/>
                          </w:rPr>
                          <w:t xml:space="preserve">0.89</w:t>
                        </w:r>
                      </w:p>
                    </w:txbxContent>
                  </v:textbox>
                </v:rect>
                <v:rect id="Rectangle 5701" style="position:absolute;width:6317;height:1432;left:33174;top:37320;rotation:270;" filled="f" stroked="f">
                  <v:textbox inset="0,0,0,0" style="layout-flow:vertical;mso-layout-flow-alt:bottom-to-top">
                    <w:txbxContent>
                      <w:p>
                        <w:pPr>
                          <w:spacing w:before="0" w:after="160" w:line="259" w:lineRule="auto"/>
                          <w:ind w:left="0" w:right="0" w:firstLine="0"/>
                          <w:jc w:val="left"/>
                        </w:pPr>
                        <w:r>
                          <w:rPr>
                            <w:rFonts w:cs="Calibri" w:hAnsi="Calibri" w:eastAsia="Calibri" w:ascii="Calibri"/>
                            <w:sz w:val="10"/>
                          </w:rPr>
                          <w:t xml:space="preserve">Out</w:t>
                        </w:r>
                        <w:r>
                          <w:rPr>
                            <w:rFonts w:cs="Calibri" w:hAnsi="Calibri" w:eastAsia="Calibri" w:ascii="Calibri"/>
                            <w:spacing w:val="-192"/>
                            <w:sz w:val="10"/>
                          </w:rPr>
                          <w:t xml:space="preserve"> </w:t>
                        </w:r>
                        <w:r>
                          <w:rPr>
                            <w:rFonts w:cs="Calibri" w:hAnsi="Calibri" w:eastAsia="Calibri" w:ascii="Calibri"/>
                            <w:sz w:val="10"/>
                          </w:rPr>
                          <w:t xml:space="preserve">of</w:t>
                        </w:r>
                        <w:r>
                          <w:rPr>
                            <w:rFonts w:cs="Calibri" w:hAnsi="Calibri" w:eastAsia="Calibri" w:ascii="Calibri"/>
                            <w:spacing w:val="-192"/>
                            <w:sz w:val="10"/>
                          </w:rPr>
                          <w:t xml:space="preserve"> </w:t>
                        </w:r>
                        <w:r>
                          <w:rPr>
                            <w:rFonts w:cs="Calibri" w:hAnsi="Calibri" w:eastAsia="Calibri" w:ascii="Calibri"/>
                            <w:sz w:val="10"/>
                          </w:rPr>
                          <w:t xml:space="preserve">Memory</w:t>
                        </w:r>
                      </w:p>
                    </w:txbxContent>
                  </v:textbox>
                </v:rect>
                <v:rect id="Rectangle 5702" style="position:absolute;width:1879;height:1432;left:40090;top:35355;rotation:270;" filled="f" stroked="f">
                  <v:textbox inset="0,0,0,0" style="layout-flow:vertical;mso-layout-flow-alt:bottom-to-top">
                    <w:txbxContent>
                      <w:p>
                        <w:pPr>
                          <w:spacing w:before="0" w:after="160" w:line="259" w:lineRule="auto"/>
                          <w:ind w:left="0" w:right="0" w:firstLine="0"/>
                          <w:jc w:val="left"/>
                        </w:pPr>
                        <w:r>
                          <w:rPr>
                            <w:rFonts w:cs="Calibri" w:hAnsi="Calibri" w:eastAsia="Calibri" w:ascii="Calibri"/>
                            <w:sz w:val="10"/>
                          </w:rPr>
                          <w:t xml:space="preserve">0.52</w:t>
                        </w:r>
                      </w:p>
                    </w:txbxContent>
                  </v:textbox>
                </v:rect>
                <v:shape id="Shape 5703" style="position:absolute;width:5907;height:5485;left:36168;top:20561;" coordsize="590709,548561" path="m17780,0l572929,0c584782,0,590709,5927,590709,17780l590709,530781c590709,542634,584782,548561,572929,548561l17780,548561c5926,548561,0,542634,0,530781l0,17780c0,5927,5926,0,17780,0x">
                  <v:stroke weight="0.25pt" endcap="flat" joinstyle="miter" miterlimit="10" on="true" color="#cccccc" opacity="0.8"/>
                  <v:fill on="true" color="#e5e5e5" opacity="0.8"/>
                </v:shape>
                <v:shape id="Shape 56783" style="position:absolute;width:1778;height:622;left:36523;top:20970;" coordsize="177800,62230" path="m0,0l177800,0l177800,62230l0,62230l0,0">
                  <v:stroke weight="0pt" endcap="flat" joinstyle="miter" miterlimit="10" on="false" color="#000000" opacity="0"/>
                  <v:fill on="true" color="#1f78b4"/>
                </v:shape>
                <v:rect id="Rectangle 5705" style="position:absolute;width:2626;height:2005;left:39012;top:20496;" filled="f" stroked="f">
                  <v:textbox inset="0,0,0,0">
                    <w:txbxContent>
                      <w:p>
                        <w:pPr>
                          <w:spacing w:before="0" w:after="160" w:line="259" w:lineRule="auto"/>
                          <w:ind w:left="0" w:right="0" w:firstLine="0"/>
                          <w:jc w:val="left"/>
                        </w:pPr>
                        <w:r>
                          <w:rPr>
                            <w:rFonts w:cs="Calibri" w:hAnsi="Calibri" w:eastAsia="Calibri" w:ascii="Calibri"/>
                            <w:w w:val="123"/>
                            <w:sz w:val="14"/>
                          </w:rPr>
                          <w:t xml:space="preserve">GCN</w:t>
                        </w:r>
                      </w:p>
                    </w:txbxContent>
                  </v:textbox>
                </v:rect>
                <v:shape id="Shape 56786" style="position:absolute;width:1778;height:622;left:36523;top:22274;" coordsize="177800,62230" path="m0,0l177800,0l177800,62230l0,62230l0,0">
                  <v:stroke weight="0pt" endcap="flat" joinstyle="miter" miterlimit="10" on="false" color="#000000" opacity="0"/>
                  <v:fill on="true" color="#fb9a99"/>
                </v:shape>
                <v:rect id="Rectangle 5707" style="position:absolute;width:3601;height:2005;left:39012;top:21801;" filled="f" stroked="f">
                  <v:textbox inset="0,0,0,0">
                    <w:txbxContent>
                      <w:p>
                        <w:pPr>
                          <w:spacing w:before="0" w:after="160" w:line="259" w:lineRule="auto"/>
                          <w:ind w:left="0" w:right="0" w:firstLine="0"/>
                          <w:jc w:val="left"/>
                        </w:pPr>
                        <w:r>
                          <w:rPr>
                            <w:rFonts w:cs="Calibri" w:hAnsi="Calibri" w:eastAsia="Calibri" w:ascii="Calibri"/>
                            <w:w w:val="120"/>
                            <w:sz w:val="14"/>
                          </w:rPr>
                          <w:t xml:space="preserve">GGNN</w:t>
                        </w:r>
                      </w:p>
                    </w:txbxContent>
                  </v:textbox>
                </v:rect>
                <v:shape id="Shape 56789" style="position:absolute;width:1778;height:622;left:36523;top:23579;" coordsize="177800,62230" path="m0,0l177800,0l177800,62230l0,62230l0,0">
                  <v:stroke weight="0pt" endcap="flat" joinstyle="miter" miterlimit="10" on="false" color="#000000" opacity="0"/>
                  <v:fill on="true" color="#ff7f00"/>
                </v:shape>
                <v:rect id="Rectangle 5709" style="position:absolute;width:2447;height:2005;left:39012;top:23105;" filled="f" stroked="f">
                  <v:textbox inset="0,0,0,0">
                    <w:txbxContent>
                      <w:p>
                        <w:pPr>
                          <w:spacing w:before="0" w:after="160" w:line="259" w:lineRule="auto"/>
                          <w:ind w:left="0" w:right="0" w:firstLine="0"/>
                          <w:jc w:val="left"/>
                        </w:pPr>
                        <w:r>
                          <w:rPr>
                            <w:rFonts w:cs="Calibri" w:hAnsi="Calibri" w:eastAsia="Calibri" w:ascii="Calibri"/>
                            <w:w w:val="123"/>
                            <w:sz w:val="14"/>
                          </w:rPr>
                          <w:t xml:space="preserve">GAT</w:t>
                        </w:r>
                      </w:p>
                    </w:txbxContent>
                  </v:textbox>
                </v:rect>
                <v:shape id="Shape 56792" style="position:absolute;width:1778;height:622;left:36523;top:24884;" coordsize="177800,62230" path="m0,0l177800,0l177800,62230l0,62230l0,0">
                  <v:stroke weight="0pt" endcap="flat" joinstyle="miter" miterlimit="10" on="false" color="#000000" opacity="0"/>
                  <v:fill on="true" color="#ffff99"/>
                </v:shape>
                <v:rect id="Rectangle 5711" style="position:absolute;width:3334;height:2005;left:39012;top:24410;" filled="f" stroked="f">
                  <v:textbox inset="0,0,0,0">
                    <w:txbxContent>
                      <w:p>
                        <w:pPr>
                          <w:spacing w:before="0" w:after="160" w:line="259" w:lineRule="auto"/>
                          <w:ind w:left="0" w:right="0" w:firstLine="0"/>
                          <w:jc w:val="left"/>
                        </w:pPr>
                        <w:r>
                          <w:rPr>
                            <w:rFonts w:cs="Calibri" w:hAnsi="Calibri" w:eastAsia="Calibri" w:ascii="Calibri"/>
                            <w:w w:val="122"/>
                            <w:sz w:val="14"/>
                          </w:rPr>
                          <w:t xml:space="preserve">GaAN</w:t>
                        </w:r>
                      </w:p>
                    </w:txbxContent>
                  </v:textbox>
                </v:rect>
                <v:rect id="Rectangle 5712" style="position:absolute;width:57775;height:1805;left:7998;top:45777;" filled="f" stroked="f">
                  <v:textbox inset="0,0,0,0">
                    <w:txbxContent>
                      <w:p>
                        <w:pPr>
                          <w:spacing w:before="0" w:after="160" w:line="259" w:lineRule="auto"/>
                          <w:ind w:left="0" w:right="0" w:firstLine="0"/>
                          <w:jc w:val="left"/>
                        </w:pPr>
                        <w:r>
                          <w:rPr>
                            <w:w w:val="99"/>
                          </w:rPr>
                          <w:t xml:space="preserve">Figure</w:t>
                        </w:r>
                        <w:r>
                          <w:rPr>
                            <w:spacing w:val="6"/>
                            <w:w w:val="99"/>
                          </w:rPr>
                          <w:t xml:space="preserve"> </w:t>
                        </w:r>
                        <w:r>
                          <w:rPr>
                            <w:w w:val="99"/>
                          </w:rPr>
                          <w:t xml:space="preserve">12:</w:t>
                        </w:r>
                        <w:r>
                          <w:rPr>
                            <w:spacing w:val="20"/>
                            <w:w w:val="99"/>
                          </w:rPr>
                          <w:t xml:space="preserve"> </w:t>
                        </w:r>
                        <w:r>
                          <w:rPr>
                            <w:w w:val="99"/>
                          </w:rPr>
                          <w:t xml:space="preserve">Best</w:t>
                        </w:r>
                        <w:r>
                          <w:rPr>
                            <w:spacing w:val="6"/>
                            <w:w w:val="99"/>
                          </w:rPr>
                          <w:t xml:space="preserve"> </w:t>
                        </w:r>
                        <w:r>
                          <w:rPr>
                            <w:w w:val="99"/>
                          </w:rPr>
                          <w:t xml:space="preserve">accuracy</w:t>
                        </w:r>
                        <w:r>
                          <w:rPr>
                            <w:spacing w:val="6"/>
                            <w:w w:val="99"/>
                          </w:rPr>
                          <w:t xml:space="preserve"> </w:t>
                        </w:r>
                        <w:r>
                          <w:rPr>
                            <w:w w:val="99"/>
                          </w:rPr>
                          <w:t xml:space="preserve">that</w:t>
                        </w:r>
                        <w:r>
                          <w:rPr>
                            <w:spacing w:val="6"/>
                            <w:w w:val="99"/>
                          </w:rPr>
                          <w:t xml:space="preserve"> </w:t>
                        </w:r>
                        <w:r>
                          <w:rPr>
                            <w:w w:val="99"/>
                          </w:rPr>
                          <w:t xml:space="preserve">each</w:t>
                        </w:r>
                        <w:r>
                          <w:rPr>
                            <w:spacing w:val="6"/>
                            <w:w w:val="99"/>
                          </w:rPr>
                          <w:t xml:space="preserve"> </w:t>
                        </w:r>
                        <w:r>
                          <w:rPr>
                            <w:w w:val="99"/>
                          </w:rPr>
                          <w:t xml:space="preserve">GNN</w:t>
                        </w:r>
                        <w:r>
                          <w:rPr>
                            <w:spacing w:val="6"/>
                            <w:w w:val="99"/>
                          </w:rPr>
                          <w:t xml:space="preserve"> </w:t>
                        </w:r>
                        <w:r>
                          <w:rPr>
                            <w:w w:val="99"/>
                          </w:rPr>
                          <w:t xml:space="preserve">achieved</w:t>
                        </w:r>
                        <w:r>
                          <w:rPr>
                            <w:spacing w:val="6"/>
                            <w:w w:val="99"/>
                          </w:rPr>
                          <w:t xml:space="preserve"> </w:t>
                        </w:r>
                        <w:r>
                          <w:rPr>
                            <w:w w:val="99"/>
                          </w:rPr>
                          <w:t xml:space="preserve">on</w:t>
                        </w:r>
                        <w:r>
                          <w:rPr>
                            <w:spacing w:val="6"/>
                            <w:w w:val="99"/>
                          </w:rPr>
                          <w:t xml:space="preserve"> </w:t>
                        </w:r>
                        <w:r>
                          <w:rPr>
                            <w:w w:val="99"/>
                          </w:rPr>
                          <w:t xml:space="preserve">different</w:t>
                        </w:r>
                        <w:r>
                          <w:rPr>
                            <w:spacing w:val="6"/>
                            <w:w w:val="99"/>
                          </w:rPr>
                          <w:t xml:space="preserve"> </w:t>
                        </w:r>
                        <w:r>
                          <w:rPr>
                            <w:w w:val="99"/>
                          </w:rPr>
                          <w:t xml:space="preserve">datasets.</w:t>
                        </w:r>
                      </w:p>
                    </w:txbxContent>
                  </v:textbox>
                </v:rect>
              </v:group>
            </w:pict>
          </mc:Fallback>
        </mc:AlternateContent>
      </w:r>
    </w:p>
    <w:p w14:paraId="28D780C9" w14:textId="77777777" w:rsidR="00C71AC6" w:rsidRDefault="004A1FAF">
      <w:pPr>
        <w:spacing w:after="108"/>
        <w:ind w:left="-5"/>
      </w:pPr>
      <w:r>
        <w:t xml:space="preserve">Reviewer Point P2.5 </w:t>
      </w:r>
      <w:r>
        <w:t xml:space="preserve">— </w:t>
      </w:r>
      <w:r>
        <w:t>Sampling method is definitely going to reduce model complexity, since all models complexity depend on graph node number N, while performance is going to be compromised as well. I would like to see auth</w:t>
      </w:r>
      <w:r>
        <w:t>ors resolve the concern of significant accuracy drop after applying aggressive sampling of subgraphs.</w:t>
      </w:r>
    </w:p>
    <w:p w14:paraId="6E745BB5" w14:textId="77777777" w:rsidR="00C71AC6" w:rsidRDefault="004A1FAF">
      <w:pPr>
        <w:spacing w:after="3" w:line="259" w:lineRule="auto"/>
        <w:jc w:val="left"/>
      </w:pPr>
      <w:r>
        <w:t>Reply</w:t>
      </w:r>
      <w:r>
        <w:t>:</w:t>
      </w:r>
    </w:p>
    <w:p w14:paraId="00EF33E8" w14:textId="53A6264D" w:rsidR="00C71AC6" w:rsidRDefault="004A1FAF">
      <w:pPr>
        <w:ind w:left="-15" w:firstLine="351"/>
      </w:pPr>
      <w:r>
        <w:t>Thanks for the insightful comment</w:t>
      </w:r>
      <w:del w:id="8" w:author="Dell" w:date="2020-12-25T20:05:00Z">
        <w:r w:rsidDel="00BD135B">
          <w:delText xml:space="preserve"> and valuable suggestion</w:delText>
        </w:r>
      </w:del>
      <w:r>
        <w:t xml:space="preserve">. The sampling methods indeed affect the test accuracy of GNN models </w:t>
      </w:r>
      <w:commentRangeStart w:id="9"/>
      <w:r>
        <w:t>[5, 28, 26, 31]</w:t>
      </w:r>
      <w:commentRangeEnd w:id="9"/>
      <w:r w:rsidR="00BD135B">
        <w:rPr>
          <w:rStyle w:val="a5"/>
        </w:rPr>
        <w:commentReference w:id="9"/>
      </w:r>
      <w:r>
        <w:t>. With</w:t>
      </w:r>
      <w:r>
        <w:t xml:space="preserve">out sampling, the GNN models are trained with a </w:t>
      </w:r>
      <w:r>
        <w:rPr>
          <w:i/>
        </w:rPr>
        <w:t xml:space="preserve">batch </w:t>
      </w:r>
      <w:r>
        <w:t xml:space="preserve">gradient descent manner. With sampling, the GNN models are trained with </w:t>
      </w:r>
      <w:r>
        <w:rPr>
          <w:i/>
        </w:rPr>
        <w:t>mini-</w:t>
      </w:r>
      <w:proofErr w:type="spellStart"/>
      <w:r>
        <w:rPr>
          <w:i/>
        </w:rPr>
        <w:t>bach</w:t>
      </w:r>
      <w:proofErr w:type="spellEnd"/>
      <w:r>
        <w:rPr>
          <w:i/>
        </w:rPr>
        <w:t xml:space="preserve"> </w:t>
      </w:r>
      <w:r>
        <w:t xml:space="preserve">stochastic gradient descent. The structure of the GNN remains unchanged between batches. Each GNN layer always consists </w:t>
      </w:r>
      <w:r>
        <w:t xml:space="preserve">of </w:t>
      </w:r>
      <w:r>
        <w:rPr>
          <w:rFonts w:ascii="Cambria" w:eastAsia="Cambria" w:hAnsi="Cambria" w:cs="Cambria"/>
        </w:rPr>
        <w:t xml:space="preserve">|V| </w:t>
      </w:r>
      <w:r>
        <w:t xml:space="preserve">graph neurons, where </w:t>
      </w:r>
      <w:r>
        <w:rPr>
          <w:rFonts w:ascii="Cambria" w:eastAsia="Cambria" w:hAnsi="Cambria" w:cs="Cambria"/>
        </w:rPr>
        <w:t xml:space="preserve">|V| </w:t>
      </w:r>
      <w:r>
        <w:t xml:space="preserve">is the number of vertices in the graph. But the numbers of </w:t>
      </w:r>
      <w:r>
        <w:rPr>
          <w:i/>
        </w:rPr>
        <w:t xml:space="preserve">activated </w:t>
      </w:r>
      <w:r>
        <w:t xml:space="preserve">graph neurons are different for different batches. In each batch, only the neurons corresponding to the vertices appearing in the sampled subgraph will be </w:t>
      </w:r>
      <w:r>
        <w:t xml:space="preserve">activated. The model parameters are updated according to the gradients calculated on the </w:t>
      </w:r>
      <w:r>
        <w:lastRenderedPageBreak/>
        <w:t>sampled subgraph in each batch. Thus, the test accuracy of the models trained with sampling techniques may be different from the full-graph training.</w:t>
      </w:r>
    </w:p>
    <w:p w14:paraId="73A6F636" w14:textId="77777777" w:rsidR="00C71AC6" w:rsidRDefault="004A1FAF">
      <w:pPr>
        <w:ind w:left="-15" w:firstLine="351"/>
      </w:pPr>
      <w:r>
        <w:t>To discuss how th</w:t>
      </w:r>
      <w:r>
        <w:t xml:space="preserve">e sampling </w:t>
      </w:r>
      <w:proofErr w:type="gramStart"/>
      <w:r>
        <w:t>techniques</w:t>
      </w:r>
      <w:proofErr w:type="gramEnd"/>
      <w:r>
        <w:t xml:space="preserve"> affect model accuracy, we have added a new subsection Section 4.2.2 “Effects on Accuracy” in Section 4.4 “Effects of Sampling Techniques” in the revised manuscript. We quote from Section 4.4.2 of the revised manuscript to present our </w:t>
      </w:r>
      <w:r>
        <w:t>results.</w:t>
      </w:r>
    </w:p>
    <w:p w14:paraId="674078E4" w14:textId="77777777" w:rsidR="00C71AC6" w:rsidRDefault="004A1FAF">
      <w:pPr>
        <w:spacing w:after="0" w:line="259" w:lineRule="auto"/>
        <w:ind w:left="-6" w:right="-3" w:firstLine="0"/>
        <w:jc w:val="left"/>
      </w:pPr>
      <w:r>
        <w:rPr>
          <w:noProof/>
        </w:rPr>
        <w:lastRenderedPageBreak/>
        <w:drawing>
          <wp:inline distT="0" distB="0" distL="0" distR="0" wp14:anchorId="509C4FE9" wp14:editId="17B26C52">
            <wp:extent cx="5949697" cy="6906768"/>
            <wp:effectExtent l="0" t="0" r="0" b="0"/>
            <wp:docPr id="54811" name="Picture 54811"/>
            <wp:cNvGraphicFramePr/>
            <a:graphic xmlns:a="http://schemas.openxmlformats.org/drawingml/2006/main">
              <a:graphicData uri="http://schemas.openxmlformats.org/drawingml/2006/picture">
                <pic:pic xmlns:pic="http://schemas.openxmlformats.org/drawingml/2006/picture">
                  <pic:nvPicPr>
                    <pic:cNvPr id="54811" name="Picture 54811"/>
                    <pic:cNvPicPr/>
                  </pic:nvPicPr>
                  <pic:blipFill>
                    <a:blip r:embed="rId12"/>
                    <a:stretch>
                      <a:fillRect/>
                    </a:stretch>
                  </pic:blipFill>
                  <pic:spPr>
                    <a:xfrm>
                      <a:off x="0" y="0"/>
                      <a:ext cx="5949697" cy="6906768"/>
                    </a:xfrm>
                    <a:prstGeom prst="rect">
                      <a:avLst/>
                    </a:prstGeom>
                  </pic:spPr>
                </pic:pic>
              </a:graphicData>
            </a:graphic>
          </wp:inline>
        </w:drawing>
      </w:r>
    </w:p>
    <w:p w14:paraId="2F6AB133" w14:textId="77777777" w:rsidR="00C71AC6" w:rsidRDefault="004A1FAF">
      <w:pPr>
        <w:ind w:left="237" w:right="227"/>
      </w:pPr>
      <w:r>
        <w:t>The experimental results confirmed the effectiveness of the sampling methods in terms of accuracy. When the relative batch size was greater than or equal to 3%, the test accuracy of the GNNs trained with sampling was close to the accuracy obtained by full-</w:t>
      </w:r>
      <w:r>
        <w:t xml:space="preserve">batch training. In most cases, the accuracy achieved by the sampling techniques was slightly lower than the </w:t>
      </w:r>
      <w:r>
        <w:lastRenderedPageBreak/>
        <w:t xml:space="preserve">full-batch training. However, there were some exceptions (like </w:t>
      </w:r>
      <w:proofErr w:type="spellStart"/>
      <w:r>
        <w:t>GaAN</w:t>
      </w:r>
      <w:proofErr w:type="spellEnd"/>
      <w:r>
        <w:t xml:space="preserve"> in Figure </w:t>
      </w:r>
      <w:r>
        <w:rPr>
          <w:color w:val="0000FF"/>
        </w:rPr>
        <w:t xml:space="preserve">14a </w:t>
      </w:r>
      <w:r>
        <w:t xml:space="preserve">and Figure </w:t>
      </w:r>
      <w:r>
        <w:rPr>
          <w:color w:val="0000FF"/>
        </w:rPr>
        <w:t xml:space="preserve">14b </w:t>
      </w:r>
      <w:r>
        <w:t>in the reply) that the accuracy achieved by samplin</w:t>
      </w:r>
      <w:r>
        <w:t>g was even higher.</w:t>
      </w:r>
    </w:p>
    <w:p w14:paraId="2B1CBA5C" w14:textId="77777777" w:rsidR="00C71AC6" w:rsidRDefault="004A1FAF">
      <w:pPr>
        <w:ind w:left="237" w:right="227"/>
      </w:pPr>
      <w:r>
        <w:rPr>
          <w:noProof/>
          <w:sz w:val="22"/>
        </w:rPr>
        <mc:AlternateContent>
          <mc:Choice Requires="wpg">
            <w:drawing>
              <wp:anchor distT="0" distB="0" distL="114300" distR="114300" simplePos="0" relativeHeight="251669504" behindDoc="1" locked="0" layoutInCell="1" allowOverlap="1" wp14:anchorId="32F254FD" wp14:editId="15B34787">
                <wp:simplePos x="0" y="0"/>
                <wp:positionH relativeFrom="column">
                  <wp:posOffset>0</wp:posOffset>
                </wp:positionH>
                <wp:positionV relativeFrom="paragraph">
                  <wp:posOffset>-1173414</wp:posOffset>
                </wp:positionV>
                <wp:extent cx="5943677" cy="3368568"/>
                <wp:effectExtent l="0" t="0" r="0" b="0"/>
                <wp:wrapNone/>
                <wp:docPr id="43438" name="Group 43438"/>
                <wp:cNvGraphicFramePr/>
                <a:graphic xmlns:a="http://schemas.openxmlformats.org/drawingml/2006/main">
                  <a:graphicData uri="http://schemas.microsoft.com/office/word/2010/wordprocessingGroup">
                    <wpg:wgp>
                      <wpg:cNvGrpSpPr/>
                      <wpg:grpSpPr>
                        <a:xfrm>
                          <a:off x="0" y="0"/>
                          <a:ext cx="5943677" cy="3368568"/>
                          <a:chOff x="0" y="0"/>
                          <a:chExt cx="5943677" cy="3368568"/>
                        </a:xfrm>
                      </wpg:grpSpPr>
                      <wps:wsp>
                        <wps:cNvPr id="6396" name="Shape 6396"/>
                        <wps:cNvSpPr/>
                        <wps:spPr>
                          <a:xfrm>
                            <a:off x="0" y="0"/>
                            <a:ext cx="5943677" cy="3368568"/>
                          </a:xfrm>
                          <a:custGeom>
                            <a:avLst/>
                            <a:gdLst/>
                            <a:ahLst/>
                            <a:cxnLst/>
                            <a:rect l="0" t="0" r="0" b="0"/>
                            <a:pathLst>
                              <a:path w="5943677" h="3368568">
                                <a:moveTo>
                                  <a:pt x="5943677" y="0"/>
                                </a:moveTo>
                                <a:lnTo>
                                  <a:pt x="5943677" y="3332568"/>
                                </a:lnTo>
                                <a:cubicBezTo>
                                  <a:pt x="5943677" y="3337539"/>
                                  <a:pt x="5942669" y="3342274"/>
                                  <a:pt x="5940848" y="3346581"/>
                                </a:cubicBezTo>
                                <a:cubicBezTo>
                                  <a:pt x="5939026" y="3350888"/>
                                  <a:pt x="5936390" y="3354767"/>
                                  <a:pt x="5933133" y="3358024"/>
                                </a:cubicBezTo>
                                <a:cubicBezTo>
                                  <a:pt x="5926618" y="3364539"/>
                                  <a:pt x="5917618" y="3368568"/>
                                  <a:pt x="5907677" y="3368568"/>
                                </a:cubicBezTo>
                                <a:lnTo>
                                  <a:pt x="36000" y="3368568"/>
                                </a:lnTo>
                                <a:cubicBezTo>
                                  <a:pt x="31030" y="3368568"/>
                                  <a:pt x="26294" y="3367561"/>
                                  <a:pt x="21987" y="3365739"/>
                                </a:cubicBezTo>
                                <a:cubicBezTo>
                                  <a:pt x="17680" y="3363917"/>
                                  <a:pt x="13801" y="3361281"/>
                                  <a:pt x="10544" y="3358024"/>
                                </a:cubicBezTo>
                                <a:cubicBezTo>
                                  <a:pt x="7287" y="3354767"/>
                                  <a:pt x="4651" y="3350888"/>
                                  <a:pt x="2829" y="3346581"/>
                                </a:cubicBezTo>
                                <a:cubicBezTo>
                                  <a:pt x="1007" y="3342274"/>
                                  <a:pt x="0" y="3337539"/>
                                  <a:pt x="0" y="3332568"/>
                                </a:cubicBezTo>
                                <a:lnTo>
                                  <a:pt x="0" y="0"/>
                                </a:lnTo>
                                <a:close/>
                              </a:path>
                            </a:pathLst>
                          </a:custGeom>
                          <a:ln w="0" cap="flat">
                            <a:miter lim="127000"/>
                          </a:ln>
                        </wps:spPr>
                        <wps:style>
                          <a:lnRef idx="0">
                            <a:srgbClr val="000000">
                              <a:alpha val="0"/>
                            </a:srgbClr>
                          </a:lnRef>
                          <a:fillRef idx="1">
                            <a:srgbClr val="404040"/>
                          </a:fillRef>
                          <a:effectRef idx="0">
                            <a:scrgbClr r="0" g="0" b="0"/>
                          </a:effectRef>
                          <a:fontRef idx="none"/>
                        </wps:style>
                        <wps:bodyPr/>
                      </wps:wsp>
                      <wps:wsp>
                        <wps:cNvPr id="6397" name="Shape 6397"/>
                        <wps:cNvSpPr/>
                        <wps:spPr>
                          <a:xfrm>
                            <a:off x="0" y="0"/>
                            <a:ext cx="5943677" cy="3368568"/>
                          </a:xfrm>
                          <a:custGeom>
                            <a:avLst/>
                            <a:gdLst/>
                            <a:ahLst/>
                            <a:cxnLst/>
                            <a:rect l="0" t="0" r="0" b="0"/>
                            <a:pathLst>
                              <a:path w="5943677" h="3368568">
                                <a:moveTo>
                                  <a:pt x="0" y="0"/>
                                </a:moveTo>
                                <a:lnTo>
                                  <a:pt x="5943677" y="0"/>
                                </a:lnTo>
                                <a:lnTo>
                                  <a:pt x="5943677" y="3332568"/>
                                </a:lnTo>
                                <a:cubicBezTo>
                                  <a:pt x="5943677" y="3352450"/>
                                  <a:pt x="5927559" y="3368568"/>
                                  <a:pt x="5907677" y="3368568"/>
                                </a:cubicBezTo>
                                <a:lnTo>
                                  <a:pt x="36000" y="3368568"/>
                                </a:lnTo>
                                <a:cubicBezTo>
                                  <a:pt x="16118" y="3368568"/>
                                  <a:pt x="0" y="3352450"/>
                                  <a:pt x="0" y="3332568"/>
                                </a:cubicBezTo>
                                <a:lnTo>
                                  <a:pt x="0" y="0"/>
                                </a:lnTo>
                                <a:close/>
                              </a:path>
                            </a:pathLst>
                          </a:custGeom>
                          <a:ln w="0" cap="flat">
                            <a:miter lim="127000"/>
                          </a:ln>
                        </wps:spPr>
                        <wps:style>
                          <a:lnRef idx="0">
                            <a:srgbClr val="000000">
                              <a:alpha val="0"/>
                            </a:srgbClr>
                          </a:lnRef>
                          <a:fillRef idx="1">
                            <a:srgbClr val="F2F2F2"/>
                          </a:fillRef>
                          <a:effectRef idx="0">
                            <a:scrgbClr r="0" g="0" b="0"/>
                          </a:effectRef>
                          <a:fontRef idx="none"/>
                        </wps:style>
                        <wps:bodyPr/>
                      </wps:wsp>
                      <wps:wsp>
                        <wps:cNvPr id="6398" name="Shape 6398"/>
                        <wps:cNvSpPr/>
                        <wps:spPr>
                          <a:xfrm>
                            <a:off x="25305" y="0"/>
                            <a:ext cx="0" cy="3368568"/>
                          </a:xfrm>
                          <a:custGeom>
                            <a:avLst/>
                            <a:gdLst/>
                            <a:ahLst/>
                            <a:cxnLst/>
                            <a:rect l="0" t="0" r="0" b="0"/>
                            <a:pathLst>
                              <a:path h="3368568">
                                <a:moveTo>
                                  <a:pt x="0" y="0"/>
                                </a:moveTo>
                                <a:lnTo>
                                  <a:pt x="0" y="3368568"/>
                                </a:lnTo>
                              </a:path>
                            </a:pathLst>
                          </a:custGeom>
                          <a:ln w="50611" cap="flat">
                            <a:miter lim="127000"/>
                          </a:ln>
                        </wps:spPr>
                        <wps:style>
                          <a:lnRef idx="1">
                            <a:srgbClr val="7F7F7F"/>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3438" style="width:468.006pt;height:265.242pt;position:absolute;z-index:-2147483647;mso-position-horizontal-relative:text;mso-position-horizontal:absolute;margin-left:3.05176e-05pt;mso-position-vertical-relative:text;margin-top:-92.3949pt;" coordsize="59436,33685">
                <v:shape id="Shape 6396" style="position:absolute;width:59436;height:33685;left:0;top:0;" coordsize="5943677,3368568" path="m5943677,0l5943677,3332568c5943677,3337539,5942669,3342274,5940848,3346581c5939026,3350888,5936390,3354767,5933133,3358024c5926618,3364539,5917618,3368568,5907677,3368568l36000,3368568c31030,3368568,26294,3367561,21987,3365739c17680,3363917,13801,3361281,10544,3358024c7287,3354767,4651,3350888,2829,3346581c1007,3342274,0,3337539,0,3332568l0,0x">
                  <v:stroke weight="0pt" endcap="flat" joinstyle="miter" miterlimit="10" on="false" color="#000000" opacity="0"/>
                  <v:fill on="true" color="#404040"/>
                </v:shape>
                <v:shape id="Shape 6397" style="position:absolute;width:59436;height:33685;left:0;top:0;" coordsize="5943677,3368568" path="m0,0l5943677,0l5943677,3332568c5943677,3352450,5927559,3368568,5907677,3368568l36000,3368568c16118,3368568,0,3352450,0,3332568l0,0x">
                  <v:stroke weight="0pt" endcap="flat" joinstyle="miter" miterlimit="10" on="false" color="#000000" opacity="0"/>
                  <v:fill on="true" color="#f2f2f2"/>
                </v:shape>
                <v:shape id="Shape 6398" style="position:absolute;width:0;height:33685;left:253;top:0;" coordsize="0,3368568" path="m0,0l0,3368568">
                  <v:stroke weight="3.9851pt" endcap="flat" joinstyle="miter" miterlimit="10" on="true" color="#7f7f7f"/>
                  <v:fill on="false" color="#000000" opacity="0"/>
                </v:shape>
              </v:group>
            </w:pict>
          </mc:Fallback>
        </mc:AlternateContent>
      </w:r>
      <w:r>
        <w:t xml:space="preserve">The relationships between batch size and test accuracy were complex. A larger batch size did not always bring higher accuracy. For example, the accuracy of </w:t>
      </w:r>
      <w:proofErr w:type="spellStart"/>
      <w:r>
        <w:t>GaAN</w:t>
      </w:r>
      <w:proofErr w:type="spellEnd"/>
      <w:r>
        <w:t xml:space="preserve"> in Figure </w:t>
      </w:r>
      <w:r>
        <w:rPr>
          <w:color w:val="0000FF"/>
        </w:rPr>
        <w:t xml:space="preserve">14a </w:t>
      </w:r>
      <w:r>
        <w:t xml:space="preserve">(in the reply) and GGNN in Figure </w:t>
      </w:r>
      <w:r>
        <w:rPr>
          <w:color w:val="0000FF"/>
        </w:rPr>
        <w:t xml:space="preserve">14c </w:t>
      </w:r>
      <w:r>
        <w:t>(in the reply) decrease</w:t>
      </w:r>
      <w:r>
        <w:t xml:space="preserve">d as the batch size increased. A smaller batch size sometimes could achieve higher accuracy. For example, GAT achieved a higher accuracy with 1% relative batch size than the full-batch training in Figure </w:t>
      </w:r>
      <w:r>
        <w:rPr>
          <w:color w:val="0000FF"/>
        </w:rPr>
        <w:t xml:space="preserve">14b </w:t>
      </w:r>
      <w:r>
        <w:t>(in the reply). Given a sampling method, we foun</w:t>
      </w:r>
      <w:r>
        <w:t>d that the optimal batch size highly depended on the dataset and the GNN algorithm. Our observations were similar to [31]. How to automatically select a proper batch size is a topic worth further studying.</w:t>
      </w:r>
    </w:p>
    <w:p w14:paraId="0826242E" w14:textId="77777777" w:rsidR="00C71AC6" w:rsidRDefault="004A1FAF">
      <w:pPr>
        <w:spacing w:after="670"/>
        <w:ind w:left="237" w:right="227"/>
      </w:pPr>
      <w:r>
        <w:t>Among the two sampling methods, the performance of</w:t>
      </w:r>
      <w:r>
        <w:t xml:space="preserve"> the cluster sampler was </w:t>
      </w:r>
      <w:proofErr w:type="spellStart"/>
      <w:r>
        <w:t>stabler</w:t>
      </w:r>
      <w:proofErr w:type="spellEnd"/>
      <w:r>
        <w:t xml:space="preserve"> than the neighbor sampler. With the cluster sampler, the test accuracy of different GNNs was very close to the accuracy of full-batch training. With the neighbor sampler, the test accuracy of different GNNs showed more obvi</w:t>
      </w:r>
      <w:r>
        <w:t>ous differences.</w:t>
      </w:r>
    </w:p>
    <w:p w14:paraId="3A46BA80" w14:textId="77777777" w:rsidR="00C71AC6" w:rsidRDefault="004A1FAF">
      <w:pPr>
        <w:spacing w:after="107"/>
        <w:ind w:left="-5"/>
      </w:pPr>
      <w:r>
        <w:t xml:space="preserve">Reviewer Point P2.6 </w:t>
      </w:r>
      <w:r>
        <w:t xml:space="preserve">— </w:t>
      </w:r>
      <w:r>
        <w:t>Hope authors supplement the effect of sampling and GNNs on accuracy while comparing different complexity of model and sampling methods.</w:t>
      </w:r>
    </w:p>
    <w:p w14:paraId="466D8668" w14:textId="77777777" w:rsidR="00C71AC6" w:rsidRDefault="004A1FAF">
      <w:pPr>
        <w:spacing w:after="3" w:line="259" w:lineRule="auto"/>
        <w:jc w:val="left"/>
      </w:pPr>
      <w:r>
        <w:t>Reply</w:t>
      </w:r>
      <w:r>
        <w:t>:</w:t>
      </w:r>
    </w:p>
    <w:p w14:paraId="72CA2FAD" w14:textId="77777777" w:rsidR="00C71AC6" w:rsidRDefault="004A1FAF">
      <w:pPr>
        <w:ind w:left="-15" w:firstLine="351"/>
      </w:pPr>
      <w:r>
        <w:t>We are grateful for your insightful suggestion. As suggested, we additiona</w:t>
      </w:r>
      <w:r>
        <w:t>lly evaluated the effects of model complexity on accuracy in Section 4.1 “Effects of Hyper-parameters on Performance” in the revised manuscript. We added experimental results on how the hyper-parameters of GNNs affected the accuracy. Since different GNNs h</w:t>
      </w:r>
      <w:r>
        <w:t>ad different model complexity, we further compared the test accuracy of different GNNs on the same dataset. More details are available in the reply to Reviewer Point P2.4.</w:t>
      </w:r>
    </w:p>
    <w:p w14:paraId="5193EF44" w14:textId="77777777" w:rsidR="00C71AC6" w:rsidRDefault="004A1FAF">
      <w:pPr>
        <w:ind w:left="-15" w:firstLine="351"/>
      </w:pPr>
      <w:r>
        <w:t>We also additionally evaluated the effects of sampling techniques on accuracy in Sec</w:t>
      </w:r>
      <w:r>
        <w:t>tion 4.4 “Effects of Sampling Techniques” in the revised manuscript. We presented the experimental results in a new subsection Section 4.4.2 “Effects on Accuracy”. More details are available in the reply to Reviewer Point P2.5.</w:t>
      </w:r>
    </w:p>
    <w:sectPr w:rsidR="00C71AC6">
      <w:footerReference w:type="even" r:id="rId13"/>
      <w:footerReference w:type="default" r:id="rId14"/>
      <w:footerReference w:type="first" r:id="rId15"/>
      <w:pgSz w:w="12240" w:h="15840"/>
      <w:pgMar w:top="1427" w:right="1440" w:bottom="1409" w:left="1440" w:header="720" w:footer="1388" w:gutter="0"/>
      <w:cols w:space="72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7" w:author="Dell" w:date="2020-12-25T20:02:00Z" w:initials="D">
    <w:p w14:paraId="041A40EA" w14:textId="77777777" w:rsidR="00FA07E7" w:rsidRDefault="00FA07E7">
      <w:pPr>
        <w:pStyle w:val="a6"/>
      </w:pPr>
      <w:r>
        <w:rPr>
          <w:rStyle w:val="a5"/>
        </w:rPr>
        <w:annotationRef/>
      </w:r>
      <w:r>
        <w:rPr>
          <w:rFonts w:asciiTheme="minorEastAsia" w:eastAsiaTheme="minorEastAsia" w:hAnsiTheme="minorEastAsia" w:hint="eastAsia"/>
        </w:rPr>
        <w:t>一样的，下文简单总结。</w:t>
      </w:r>
    </w:p>
  </w:comment>
  <w:comment w:id="9" w:author="Dell" w:date="2020-12-25T20:05:00Z" w:initials="D">
    <w:p w14:paraId="0CBCE1F4" w14:textId="48217B51" w:rsidR="00BD135B" w:rsidRPr="00BD135B" w:rsidRDefault="00BD135B">
      <w:pPr>
        <w:pStyle w:val="a6"/>
        <w:rPr>
          <w:rFonts w:eastAsiaTheme="minorEastAsia" w:hint="eastAsia"/>
        </w:rPr>
      </w:pPr>
      <w:r>
        <w:rPr>
          <w:rStyle w:val="a5"/>
        </w:rPr>
        <w:annotationRef/>
      </w:r>
      <w:r>
        <w:rPr>
          <w:rFonts w:asciiTheme="minorEastAsia" w:eastAsiaTheme="minorEastAsia" w:hAnsiTheme="minorEastAsia" w:hint="eastAsia"/>
        </w:rPr>
        <w:t>这些参考文献最好重新编号或者换种按人名年份引用的方式，然后一起放到文后。</w:t>
      </w:r>
      <w:bookmarkStart w:id="10" w:name="_GoBack"/>
      <w:bookmarkEnd w:id="10"/>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41A40EA" w15:done="0"/>
  <w15:commentEx w15:paraId="0CBCE1F4"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9E6E0A5" w14:textId="77777777" w:rsidR="004A1FAF" w:rsidRDefault="004A1FAF">
      <w:pPr>
        <w:spacing w:after="0" w:line="240" w:lineRule="auto"/>
      </w:pPr>
      <w:r>
        <w:separator/>
      </w:r>
    </w:p>
  </w:endnote>
  <w:endnote w:type="continuationSeparator" w:id="0">
    <w:p w14:paraId="009EB711" w14:textId="77777777" w:rsidR="004A1FAF" w:rsidRDefault="004A1F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3012E2" w14:textId="77777777" w:rsidR="00C71AC6" w:rsidRDefault="004A1FAF">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53C629" w14:textId="14E7DAE8" w:rsidR="00C71AC6" w:rsidRDefault="004A1FAF">
    <w:pPr>
      <w:spacing w:after="0" w:line="259" w:lineRule="auto"/>
      <w:ind w:left="0" w:firstLine="0"/>
      <w:jc w:val="center"/>
    </w:pPr>
    <w:r>
      <w:fldChar w:fldCharType="begin"/>
    </w:r>
    <w:r>
      <w:instrText xml:space="preserve"> PAGE   \* MERGEFORMAT </w:instrText>
    </w:r>
    <w:r>
      <w:fldChar w:fldCharType="separate"/>
    </w:r>
    <w:r w:rsidR="00BD135B">
      <w:rPr>
        <w:noProof/>
      </w:rPr>
      <w:t>8</w:t>
    </w:r>
    <w:r>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5E7277" w14:textId="77777777" w:rsidR="00C71AC6" w:rsidRDefault="004A1FAF">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9140B44" w14:textId="77777777" w:rsidR="004A1FAF" w:rsidRDefault="004A1FAF">
      <w:pPr>
        <w:spacing w:after="0" w:line="240" w:lineRule="auto"/>
      </w:pPr>
      <w:r>
        <w:separator/>
      </w:r>
    </w:p>
  </w:footnote>
  <w:footnote w:type="continuationSeparator" w:id="0">
    <w:p w14:paraId="1FF1CA02" w14:textId="77777777" w:rsidR="004A1FAF" w:rsidRDefault="004A1F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923DF5"/>
    <w:multiLevelType w:val="hybridMultilevel"/>
    <w:tmpl w:val="48D8EAC0"/>
    <w:lvl w:ilvl="0" w:tplc="86AC0E72">
      <w:start w:val="1"/>
      <w:numFmt w:val="lowerLetter"/>
      <w:lvlText w:val="(%1)"/>
      <w:lvlJc w:val="left"/>
      <w:pPr>
        <w:ind w:left="32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7584DE3C">
      <w:start w:val="1"/>
      <w:numFmt w:val="lowerLetter"/>
      <w:lvlText w:val="%2"/>
      <w:lvlJc w:val="left"/>
      <w:pPr>
        <w:ind w:left="526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3D86C5EC">
      <w:start w:val="1"/>
      <w:numFmt w:val="lowerRoman"/>
      <w:lvlText w:val="%3"/>
      <w:lvlJc w:val="left"/>
      <w:pPr>
        <w:ind w:left="598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716CADCE">
      <w:start w:val="1"/>
      <w:numFmt w:val="decimal"/>
      <w:lvlText w:val="%4"/>
      <w:lvlJc w:val="left"/>
      <w:pPr>
        <w:ind w:left="670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38322C2E">
      <w:start w:val="1"/>
      <w:numFmt w:val="lowerLetter"/>
      <w:lvlText w:val="%5"/>
      <w:lvlJc w:val="left"/>
      <w:pPr>
        <w:ind w:left="742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4B50D15C">
      <w:start w:val="1"/>
      <w:numFmt w:val="lowerRoman"/>
      <w:lvlText w:val="%6"/>
      <w:lvlJc w:val="left"/>
      <w:pPr>
        <w:ind w:left="814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322AFB64">
      <w:start w:val="1"/>
      <w:numFmt w:val="decimal"/>
      <w:lvlText w:val="%7"/>
      <w:lvlJc w:val="left"/>
      <w:pPr>
        <w:ind w:left="886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BAD06734">
      <w:start w:val="1"/>
      <w:numFmt w:val="lowerLetter"/>
      <w:lvlText w:val="%8"/>
      <w:lvlJc w:val="left"/>
      <w:pPr>
        <w:ind w:left="958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9468FFCC">
      <w:start w:val="1"/>
      <w:numFmt w:val="lowerRoman"/>
      <w:lvlText w:val="%9"/>
      <w:lvlJc w:val="left"/>
      <w:pPr>
        <w:ind w:left="1030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445F2838"/>
    <w:multiLevelType w:val="hybridMultilevel"/>
    <w:tmpl w:val="358EFF0E"/>
    <w:lvl w:ilvl="0" w:tplc="5DACE99A">
      <w:start w:val="1"/>
      <w:numFmt w:val="bullet"/>
      <w:lvlText w:val="-"/>
      <w:lvlJc w:val="left"/>
      <w:pPr>
        <w:ind w:left="14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36B40050">
      <w:start w:val="1"/>
      <w:numFmt w:val="bullet"/>
      <w:lvlText w:val="o"/>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6DF0FB4E">
      <w:start w:val="1"/>
      <w:numFmt w:val="bullet"/>
      <w:lvlText w:val="▪"/>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7F7C5BCA">
      <w:start w:val="1"/>
      <w:numFmt w:val="bullet"/>
      <w:lvlText w:val="•"/>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CC8800E6">
      <w:start w:val="1"/>
      <w:numFmt w:val="bullet"/>
      <w:lvlText w:val="o"/>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CED43D0E">
      <w:start w:val="1"/>
      <w:numFmt w:val="bullet"/>
      <w:lvlText w:val="▪"/>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9D487A2C">
      <w:start w:val="1"/>
      <w:numFmt w:val="bullet"/>
      <w:lvlText w:val="•"/>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4A0C2FEA">
      <w:start w:val="1"/>
      <w:numFmt w:val="bullet"/>
      <w:lvlText w:val="o"/>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9AE60892">
      <w:start w:val="1"/>
      <w:numFmt w:val="bullet"/>
      <w:lvlText w:val="▪"/>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74C27D33"/>
    <w:multiLevelType w:val="hybridMultilevel"/>
    <w:tmpl w:val="B93A9A50"/>
    <w:lvl w:ilvl="0" w:tplc="88443F0C">
      <w:start w:val="1"/>
      <w:numFmt w:val="lowerLetter"/>
      <w:lvlText w:val="(%1)"/>
      <w:lvlJc w:val="left"/>
      <w:pPr>
        <w:ind w:left="32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08EED726">
      <w:start w:val="1"/>
      <w:numFmt w:val="lowerLetter"/>
      <w:lvlText w:val="%2"/>
      <w:lvlJc w:val="left"/>
      <w:pPr>
        <w:ind w:left="526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80CA3C86">
      <w:start w:val="1"/>
      <w:numFmt w:val="lowerRoman"/>
      <w:lvlText w:val="%3"/>
      <w:lvlJc w:val="left"/>
      <w:pPr>
        <w:ind w:left="598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2EC6F12C">
      <w:start w:val="1"/>
      <w:numFmt w:val="decimal"/>
      <w:lvlText w:val="%4"/>
      <w:lvlJc w:val="left"/>
      <w:pPr>
        <w:ind w:left="670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DD909F1E">
      <w:start w:val="1"/>
      <w:numFmt w:val="lowerLetter"/>
      <w:lvlText w:val="%5"/>
      <w:lvlJc w:val="left"/>
      <w:pPr>
        <w:ind w:left="742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C4823D12">
      <w:start w:val="1"/>
      <w:numFmt w:val="lowerRoman"/>
      <w:lvlText w:val="%6"/>
      <w:lvlJc w:val="left"/>
      <w:pPr>
        <w:ind w:left="814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5BD0B6EC">
      <w:start w:val="1"/>
      <w:numFmt w:val="decimal"/>
      <w:lvlText w:val="%7"/>
      <w:lvlJc w:val="left"/>
      <w:pPr>
        <w:ind w:left="886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0C94C548">
      <w:start w:val="1"/>
      <w:numFmt w:val="lowerLetter"/>
      <w:lvlText w:val="%8"/>
      <w:lvlJc w:val="left"/>
      <w:pPr>
        <w:ind w:left="958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089493E4">
      <w:start w:val="1"/>
      <w:numFmt w:val="lowerRoman"/>
      <w:lvlText w:val="%9"/>
      <w:lvlJc w:val="left"/>
      <w:pPr>
        <w:ind w:left="1030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Dell">
    <w15:presenceInfo w15:providerId="None" w15:userId="Del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50"/>
  <w:bordersDoNotSurroundHeader/>
  <w:bordersDoNotSurroundFooter/>
  <w:proofState w:spelling="clean" w:grammar="clean"/>
  <w:trackRevisions/>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1AC6"/>
    <w:rsid w:val="0002119B"/>
    <w:rsid w:val="004422AA"/>
    <w:rsid w:val="004706BA"/>
    <w:rsid w:val="004A1FAF"/>
    <w:rsid w:val="0057516E"/>
    <w:rsid w:val="0071547D"/>
    <w:rsid w:val="008669F7"/>
    <w:rsid w:val="00AD2043"/>
    <w:rsid w:val="00BD135B"/>
    <w:rsid w:val="00C71AC6"/>
    <w:rsid w:val="00D459CF"/>
    <w:rsid w:val="00FA07E7"/>
    <w:rsid w:val="00FB79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942968"/>
  <w15:docId w15:val="{7BE6F2F1-32BA-47DD-9A0B-B93D03F68C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5" w:line="249" w:lineRule="auto"/>
      <w:ind w:left="10" w:hanging="10"/>
      <w:jc w:val="both"/>
    </w:pPr>
    <w:rPr>
      <w:rFonts w:ascii="Calibri" w:eastAsia="Calibri" w:hAnsi="Calibri" w:cs="Calibri"/>
      <w:color w:val="000000"/>
      <w:sz w:val="24"/>
    </w:rPr>
  </w:style>
  <w:style w:type="paragraph" w:styleId="1">
    <w:name w:val="heading 1"/>
    <w:next w:val="a"/>
    <w:link w:val="10"/>
    <w:uiPriority w:val="9"/>
    <w:unhideWhenUsed/>
    <w:qFormat/>
    <w:pPr>
      <w:keepNext/>
      <w:keepLines/>
      <w:spacing w:after="346" w:line="259" w:lineRule="auto"/>
      <w:ind w:left="10" w:hanging="10"/>
      <w:outlineLvl w:val="0"/>
    </w:pPr>
    <w:rPr>
      <w:rFonts w:ascii="Calibri" w:eastAsia="Calibri" w:hAnsi="Calibri" w:cs="Calibri"/>
      <w:color w:val="000000"/>
      <w:sz w:val="34"/>
    </w:rPr>
  </w:style>
  <w:style w:type="paragraph" w:styleId="2">
    <w:name w:val="heading 2"/>
    <w:next w:val="a"/>
    <w:link w:val="20"/>
    <w:uiPriority w:val="9"/>
    <w:unhideWhenUsed/>
    <w:qFormat/>
    <w:pPr>
      <w:keepNext/>
      <w:keepLines/>
      <w:spacing w:after="3" w:line="259" w:lineRule="auto"/>
      <w:ind w:left="237" w:hanging="10"/>
      <w:outlineLvl w:val="1"/>
    </w:pPr>
    <w:rPr>
      <w:rFonts w:ascii="Calibri" w:eastAsia="Calibri" w:hAnsi="Calibri" w:cs="Calibri"/>
      <w:color w:val="00000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link w:val="2"/>
    <w:rPr>
      <w:rFonts w:ascii="Calibri" w:eastAsia="Calibri" w:hAnsi="Calibri" w:cs="Calibri"/>
      <w:color w:val="000000"/>
      <w:sz w:val="24"/>
    </w:rPr>
  </w:style>
  <w:style w:type="character" w:customStyle="1" w:styleId="10">
    <w:name w:val="标题 1 字符"/>
    <w:link w:val="1"/>
    <w:rPr>
      <w:rFonts w:ascii="Calibri" w:eastAsia="Calibri" w:hAnsi="Calibri" w:cs="Calibri"/>
      <w:color w:val="000000"/>
      <w:sz w:val="34"/>
    </w:rPr>
  </w:style>
  <w:style w:type="table" w:customStyle="1" w:styleId="TableGrid">
    <w:name w:val="TableGrid"/>
    <w:tblPr>
      <w:tblCellMar>
        <w:top w:w="0" w:type="dxa"/>
        <w:left w:w="0" w:type="dxa"/>
        <w:bottom w:w="0" w:type="dxa"/>
        <w:right w:w="0" w:type="dxa"/>
      </w:tblCellMar>
    </w:tblPr>
  </w:style>
  <w:style w:type="paragraph" w:styleId="a3">
    <w:name w:val="header"/>
    <w:basedOn w:val="a"/>
    <w:link w:val="a4"/>
    <w:uiPriority w:val="99"/>
    <w:unhideWhenUsed/>
    <w:rsid w:val="0071547D"/>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71547D"/>
    <w:rPr>
      <w:rFonts w:ascii="Calibri" w:eastAsia="Calibri" w:hAnsi="Calibri" w:cs="Calibri"/>
      <w:color w:val="000000"/>
      <w:sz w:val="18"/>
      <w:szCs w:val="18"/>
    </w:rPr>
  </w:style>
  <w:style w:type="character" w:styleId="a5">
    <w:name w:val="annotation reference"/>
    <w:basedOn w:val="a0"/>
    <w:uiPriority w:val="99"/>
    <w:semiHidden/>
    <w:unhideWhenUsed/>
    <w:rsid w:val="00FA07E7"/>
    <w:rPr>
      <w:sz w:val="21"/>
      <w:szCs w:val="21"/>
    </w:rPr>
  </w:style>
  <w:style w:type="paragraph" w:styleId="a6">
    <w:name w:val="annotation text"/>
    <w:basedOn w:val="a"/>
    <w:link w:val="a7"/>
    <w:uiPriority w:val="99"/>
    <w:semiHidden/>
    <w:unhideWhenUsed/>
    <w:rsid w:val="00FA07E7"/>
    <w:pPr>
      <w:jc w:val="left"/>
    </w:pPr>
  </w:style>
  <w:style w:type="character" w:customStyle="1" w:styleId="a7">
    <w:name w:val="批注文字 字符"/>
    <w:basedOn w:val="a0"/>
    <w:link w:val="a6"/>
    <w:uiPriority w:val="99"/>
    <w:semiHidden/>
    <w:rsid w:val="00FA07E7"/>
    <w:rPr>
      <w:rFonts w:ascii="Calibri" w:eastAsia="Calibri" w:hAnsi="Calibri" w:cs="Calibri"/>
      <w:color w:val="000000"/>
      <w:sz w:val="24"/>
    </w:rPr>
  </w:style>
  <w:style w:type="paragraph" w:styleId="a8">
    <w:name w:val="annotation subject"/>
    <w:basedOn w:val="a6"/>
    <w:next w:val="a6"/>
    <w:link w:val="a9"/>
    <w:uiPriority w:val="99"/>
    <w:semiHidden/>
    <w:unhideWhenUsed/>
    <w:rsid w:val="00FA07E7"/>
    <w:rPr>
      <w:b/>
      <w:bCs/>
    </w:rPr>
  </w:style>
  <w:style w:type="character" w:customStyle="1" w:styleId="a9">
    <w:name w:val="批注主题 字符"/>
    <w:basedOn w:val="a7"/>
    <w:link w:val="a8"/>
    <w:uiPriority w:val="99"/>
    <w:semiHidden/>
    <w:rsid w:val="00FA07E7"/>
    <w:rPr>
      <w:rFonts w:ascii="Calibri" w:eastAsia="Calibri" w:hAnsi="Calibri" w:cs="Calibri"/>
      <w:b/>
      <w:bCs/>
      <w:color w:val="000000"/>
      <w:sz w:val="24"/>
    </w:rPr>
  </w:style>
  <w:style w:type="paragraph" w:styleId="aa">
    <w:name w:val="Balloon Text"/>
    <w:basedOn w:val="a"/>
    <w:link w:val="ab"/>
    <w:uiPriority w:val="99"/>
    <w:semiHidden/>
    <w:unhideWhenUsed/>
    <w:rsid w:val="00FA07E7"/>
    <w:pPr>
      <w:spacing w:after="0" w:line="240" w:lineRule="auto"/>
    </w:pPr>
    <w:rPr>
      <w:sz w:val="18"/>
      <w:szCs w:val="18"/>
    </w:rPr>
  </w:style>
  <w:style w:type="character" w:customStyle="1" w:styleId="ab">
    <w:name w:val="批注框文本 字符"/>
    <w:basedOn w:val="a0"/>
    <w:link w:val="aa"/>
    <w:uiPriority w:val="99"/>
    <w:semiHidden/>
    <w:rsid w:val="00FA07E7"/>
    <w:rPr>
      <w:rFonts w:ascii="Calibri" w:eastAsia="Calibri" w:hAnsi="Calibri" w:cs="Calibr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4.png"/><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8</Pages>
  <Words>1696</Words>
  <Characters>9670</Characters>
  <Application>Microsoft Office Word</Application>
  <DocSecurity>0</DocSecurity>
  <Lines>80</Lines>
  <Paragraphs>22</Paragraphs>
  <ScaleCrop>false</ScaleCrop>
  <Company/>
  <LinksUpToDate>false</LinksUpToDate>
  <CharactersWithSpaces>11344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cp:lastModifiedBy>Dell</cp:lastModifiedBy>
  <cp:revision>12</cp:revision>
  <dcterms:created xsi:type="dcterms:W3CDTF">2020-12-25T11:36:00Z</dcterms:created>
  <dcterms:modified xsi:type="dcterms:W3CDTF">2020-12-25T12:06:00Z</dcterms:modified>
</cp:coreProperties>
</file>